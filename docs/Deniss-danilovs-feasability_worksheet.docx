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F3150" w14:textId="447CD764" w:rsidR="009D4F17" w:rsidRDefault="00C20A69" w:rsidP="00C04561">
      <w:pPr>
        <w:spacing w:after="0" w:line="550" w:lineRule="exact"/>
        <w:ind w:right="-2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W</w:t>
      </w:r>
      <w:r>
        <w:rPr>
          <w:rFonts w:ascii="Times New Roman" w:eastAsia="Times New Roman" w:hAnsi="Times New Roman" w:cs="Times New Roman"/>
          <w:b/>
          <w:bCs/>
          <w:position w:val="-1"/>
          <w:sz w:val="48"/>
          <w:szCs w:val="48"/>
        </w:rPr>
        <w:t>orksheet</w:t>
      </w:r>
    </w:p>
    <w:p w14:paraId="131380D7" w14:textId="77777777" w:rsidR="009D4F17" w:rsidRDefault="009D4F17">
      <w:pPr>
        <w:spacing w:before="9" w:after="0" w:line="160" w:lineRule="exact"/>
        <w:rPr>
          <w:sz w:val="16"/>
          <w:szCs w:val="16"/>
        </w:rPr>
      </w:pPr>
    </w:p>
    <w:p w14:paraId="6E42631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3E14A6C" w14:textId="77777777" w:rsidR="009D4F17" w:rsidRDefault="00C20A6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Step 1 – Idea Exploration, Identification and Assessment</w:t>
      </w:r>
    </w:p>
    <w:p w14:paraId="74F0C083" w14:textId="77777777" w:rsidR="009D4F17" w:rsidRDefault="009D4F17">
      <w:pPr>
        <w:spacing w:before="14" w:after="0" w:line="260" w:lineRule="exact"/>
        <w:rPr>
          <w:sz w:val="26"/>
          <w:szCs w:val="26"/>
        </w:rPr>
      </w:pPr>
    </w:p>
    <w:p w14:paraId="53165308" w14:textId="77777777" w:rsidR="009D4F17" w:rsidRPr="00FF7029" w:rsidRDefault="00C20A69">
      <w:pPr>
        <w:spacing w:after="0" w:line="239" w:lineRule="auto"/>
        <w:ind w:left="108" w:right="1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z w:val="28"/>
          <w:szCs w:val="28"/>
        </w:rPr>
        <w:t>business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idea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concept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F7029">
        <w:rPr>
          <w:rFonts w:ascii="Times New Roman" w:eastAsia="Times New Roman" w:hAnsi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14:paraId="1A7C340C" w14:textId="77777777" w:rsidR="009D4F17" w:rsidRDefault="009D4F17" w:rsidP="76BD4FC6">
      <w:pPr>
        <w:spacing w:after="0" w:line="200" w:lineRule="exact"/>
        <w:rPr>
          <w:color w:val="FF0000"/>
          <w:sz w:val="20"/>
          <w:szCs w:val="20"/>
        </w:rPr>
      </w:pPr>
    </w:p>
    <w:p w14:paraId="6327D866" w14:textId="7247F0D1" w:rsidR="009D4F17" w:rsidRDefault="002A6E51" w:rsidP="76BD4FC6">
      <w:pPr>
        <w:spacing w:after="0" w:line="200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SOMETHING</w:t>
      </w:r>
      <w:bookmarkStart w:id="0" w:name="_GoBack"/>
      <w:bookmarkEnd w:id="0"/>
    </w:p>
    <w:p w14:paraId="0AA5B725" w14:textId="2F3143A4" w:rsidR="009D4F17" w:rsidRDefault="005054F2" w:rsidP="76BD4FC6">
      <w:pPr>
        <w:spacing w:after="0" w:line="200" w:lineRule="exact"/>
        <w:rPr>
          <w:color w:val="FF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6074FD4A" wp14:editId="2FF6EEBB">
                <wp:simplePos x="0" y="0"/>
                <wp:positionH relativeFrom="page">
                  <wp:posOffset>649605</wp:posOffset>
                </wp:positionH>
                <wp:positionV relativeFrom="paragraph">
                  <wp:posOffset>127000</wp:posOffset>
                </wp:positionV>
                <wp:extent cx="6629400" cy="1270"/>
                <wp:effectExtent l="11430" t="9525" r="7620" b="8255"/>
                <wp:wrapNone/>
                <wp:docPr id="39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40" name="Freeform 34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47" style="position:absolute;margin-left:51.15pt;margin-top:10pt;width:522pt;height:.1pt;z-index:-251699200;mso-position-horizontal-relative:page" coordsize="10440,2" coordorigin="1008,-534" o:spid="_x0000_s1026" w14:anchorId="71D78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">
                <v:shape id="Freeform 34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126FC41C" w14:textId="52A0A35E" w:rsidR="009D4F17" w:rsidRDefault="009D4F17">
      <w:pPr>
        <w:spacing w:after="0" w:line="200" w:lineRule="exact"/>
        <w:rPr>
          <w:sz w:val="20"/>
          <w:szCs w:val="20"/>
        </w:rPr>
      </w:pPr>
    </w:p>
    <w:p w14:paraId="64C32C74" w14:textId="47CFA873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0325E1E5" wp14:editId="79D6FDB3">
                <wp:simplePos x="0" y="0"/>
                <wp:positionH relativeFrom="page">
                  <wp:posOffset>582930</wp:posOffset>
                </wp:positionH>
                <wp:positionV relativeFrom="paragraph">
                  <wp:posOffset>92075</wp:posOffset>
                </wp:positionV>
                <wp:extent cx="6629400" cy="1270"/>
                <wp:effectExtent l="11430" t="9525" r="7620" b="8255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51" style="position:absolute;margin-left:45.9pt;margin-top:7.25pt;width:522pt;height:.1pt;z-index:-251701248;mso-position-horizontal-relative:page" coordsize="10440,2" coordorigin="1008,800" o:spid="_x0000_s1026" w14:anchorId="61CE0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">
                <v:shape id="Freeform 352" style="position:absolute;left:1008;top:80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2E8D4684" w14:textId="77777777" w:rsidR="009D4F17" w:rsidRDefault="009D4F17">
      <w:pPr>
        <w:spacing w:before="13" w:after="0" w:line="220" w:lineRule="exact"/>
      </w:pPr>
    </w:p>
    <w:p w14:paraId="7CD710C3" w14:textId="5B604779" w:rsidR="009D4F17" w:rsidRDefault="00C20A69" w:rsidP="00FF702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 the “pain”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 w:rsidR="00FF702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viable</w:t>
      </w:r>
      <w:r w:rsidR="00C04561">
        <w:rPr>
          <w:rFonts w:ascii="Times New Roman" w:eastAsia="Times New Roman" w:hAnsi="Times New Roman" w:cs="Times New Roman"/>
          <w:position w:val="-1"/>
        </w:rPr>
        <w:t>,</w:t>
      </w:r>
      <w:r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if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people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are</w:t>
      </w:r>
      <w:r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willing</w:t>
      </w:r>
      <w:r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 w:rsidR="5F33303B">
        <w:rPr>
          <w:rFonts w:ascii="Times New Roman" w:eastAsia="Times New Roman" w:hAnsi="Times New Roman" w:cs="Times New Roman"/>
          <w:spacing w:val="-2"/>
          <w:position w:val="-1"/>
        </w:rPr>
        <w:t xml:space="preserve">/download or use </w:t>
      </w:r>
      <w:r>
        <w:rPr>
          <w:rFonts w:ascii="Times New Roman" w:eastAsia="Times New Roman" w:hAnsi="Times New Roman" w:cs="Times New Roman"/>
          <w:position w:val="-1"/>
        </w:rPr>
        <w:t>what</w:t>
      </w:r>
      <w:r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it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provides)</w:t>
      </w:r>
    </w:p>
    <w:p w14:paraId="61AB0EBC" w14:textId="77777777" w:rsidR="009D4F17" w:rsidRDefault="009D4F17" w:rsidP="76BD4FC6">
      <w:pPr>
        <w:spacing w:before="1" w:after="0" w:line="160" w:lineRule="exact"/>
        <w:rPr>
          <w:color w:val="FF0000"/>
          <w:sz w:val="16"/>
          <w:szCs w:val="16"/>
        </w:rPr>
      </w:pPr>
    </w:p>
    <w:p w14:paraId="3E943A4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78C1DBD" w14:textId="489032AE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24C2A36" wp14:editId="3F415615">
                <wp:simplePos x="0" y="0"/>
                <wp:positionH relativeFrom="page">
                  <wp:posOffset>621030</wp:posOffset>
                </wp:positionH>
                <wp:positionV relativeFrom="paragraph">
                  <wp:posOffset>69850</wp:posOffset>
                </wp:positionV>
                <wp:extent cx="6629400" cy="1270"/>
                <wp:effectExtent l="11430" t="10795" r="7620" b="6985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41" style="position:absolute;margin-left:48.9pt;margin-top:5.5pt;width:522pt;height:.1pt;z-index:-251696128;mso-position-horizontal-relative:page" coordsize="10440,2" coordorigin="1008,1064" o:spid="_x0000_s1026" w14:anchorId="15207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">
                <v:shape id="Freeform 342" style="position:absolute;left:1008;top:106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355DD01A" w14:textId="77777777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B053342" w14:textId="601FC447" w:rsidR="00FF7029" w:rsidRDefault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 are the features and benefits of the product</w:t>
      </w:r>
      <w:r w:rsidR="62610980">
        <w:rPr>
          <w:rFonts w:ascii="Times New Roman" w:eastAsia="Times New Roman" w:hAnsi="Times New Roman" w:cs="Times New Roman"/>
          <w:position w:val="-1"/>
          <w:sz w:val="28"/>
          <w:szCs w:val="28"/>
        </w:rPr>
        <w:t>(s)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 or service? </w:t>
      </w:r>
    </w:p>
    <w:p w14:paraId="06E6A432" w14:textId="32A88988" w:rsidR="00FF7029" w:rsidRDefault="005054F2" w:rsidP="76BD4FC6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7EFC4150" wp14:editId="0F723298">
                <wp:simplePos x="0" y="0"/>
                <wp:positionH relativeFrom="page">
                  <wp:posOffset>630555</wp:posOffset>
                </wp:positionH>
                <wp:positionV relativeFrom="paragraph">
                  <wp:posOffset>118745</wp:posOffset>
                </wp:positionV>
                <wp:extent cx="6629400" cy="1270"/>
                <wp:effectExtent l="11430" t="7620" r="7620" b="1016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39" style="position:absolute;margin-left:49.65pt;margin-top:9.35pt;width:522pt;height:.1pt;z-index:-251695104;mso-position-horizontal-relative:page" coordsize="10440,2" coordorigin="1008,-533" o:spid="_x0000_s1026" w14:anchorId="0337B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">
                <v:shape id="Freeform 340" style="position:absolute;left:1008;top:-533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2E62A940" wp14:editId="7EDEED8D">
                <wp:simplePos x="0" y="0"/>
                <wp:positionH relativeFrom="page">
                  <wp:posOffset>659130</wp:posOffset>
                </wp:positionH>
                <wp:positionV relativeFrom="paragraph">
                  <wp:posOffset>21590</wp:posOffset>
                </wp:positionV>
                <wp:extent cx="6629400" cy="1270"/>
                <wp:effectExtent l="11430" t="7620" r="7620" b="10160"/>
                <wp:wrapNone/>
                <wp:docPr id="2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810"/>
                          <a:chExt cx="10440" cy="2"/>
                        </a:xfrm>
                      </wpg:grpSpPr>
                      <wps:wsp>
                        <wps:cNvPr id="30" name="Freeform 332"/>
                        <wps:cNvSpPr>
                          <a:spLocks/>
                        </wps:cNvSpPr>
                        <wps:spPr bwMode="auto">
                          <a:xfrm>
                            <a:off x="1008" y="-81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31" style="position:absolute;margin-left:51.9pt;margin-top:1.7pt;width:522pt;height:.1pt;z-index:-251691008;mso-position-horizontal-relative:page" coordsize="10440,2" coordorigin="1008,-810" o:spid="_x0000_s1026" w14:anchorId="307EF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">
                <v:shape id="Freeform 332" style="position:absolute;left:1008;top:-81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T7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X36kn6AXj0BAAD//wMAUEsBAi0AFAAGAAgAAAAhANvh9svuAAAAhQEAABMAAAAAAAAAAAAAAAAA&#10;AAAAAFtDb250ZW50X1R5cGVzXS54bWxQSwECLQAUAAYACAAAACEAWvQsW78AAAAVAQAACwAAAAAA&#10;AAAAAAAAAAAfAQAAX3JlbHMvLnJlbHNQSwECLQAUAAYACAAAACEATYIk+8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5935C44A" w14:textId="0EBCE7EC" w:rsidR="009D4F17" w:rsidRDefault="005054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1A03DA96" wp14:editId="7E0B3353">
                <wp:simplePos x="0" y="0"/>
                <wp:positionH relativeFrom="page">
                  <wp:posOffset>640080</wp:posOffset>
                </wp:positionH>
                <wp:positionV relativeFrom="paragraph">
                  <wp:posOffset>494030</wp:posOffset>
                </wp:positionV>
                <wp:extent cx="6629400" cy="1270"/>
                <wp:effectExtent l="11430" t="9525" r="7620" b="8255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35" style="position:absolute;margin-left:50.4pt;margin-top:38.9pt;width:522pt;height:.1pt;z-index:-251693056;mso-position-horizontal-relative:page" coordsize="10440,2" coordorigin="1008,778" o:spid="_x0000_s1026" w14:anchorId="615CA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">
                <v:shape id="Freeform 336" style="position:absolute;left:1008;top:778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20E57A45" wp14:editId="2867F1B9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629400" cy="1270"/>
                <wp:effectExtent l="11430" t="5715" r="7620" b="12065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33" style="position:absolute;margin-left:50.4pt;margin-top:59.6pt;width:522pt;height:.1pt;z-index:-251692032;mso-position-horizontal-relative:page" coordsize="10440,2" coordorigin="1008,1192" o:spid="_x0000_s1026" w14:anchorId="49982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">
                <v:shape id="Freeform 334" style="position:absolute;left:1008;top:1192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 w:rsidRP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eastAsia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eastAsia="Times New Roman" w:hAnsi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Model</w:t>
      </w:r>
      <w:r w:rsidR="005E1EC9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eastAsia="Times New Roman" w:hAnsi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(How</w:t>
      </w:r>
      <w:r w:rsidR="00C20A69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will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the</w:t>
      </w:r>
      <w:r w:rsidR="00C20A69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eastAsia="Times New Roman" w:hAnsi="Times New Roman" w:cs="Times New Roman"/>
          <w:position w:val="-1"/>
        </w:rPr>
        <w:t>business</w:t>
      </w:r>
      <w:r w:rsidR="00C20A69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 w:rsidR="005E1EC9">
        <w:rPr>
          <w:rFonts w:ascii="Times New Roman" w:eastAsia="Times New Roman" w:hAnsi="Times New Roman" w:cs="Times New Roman"/>
          <w:position w:val="-1"/>
        </w:rPr>
        <w:t>make money</w:t>
      </w:r>
      <w:r w:rsidR="00C20A69">
        <w:rPr>
          <w:rFonts w:ascii="Times New Roman" w:eastAsia="Times New Roman" w:hAnsi="Times New Roman" w:cs="Times New Roman"/>
          <w:position w:val="-1"/>
        </w:rPr>
        <w:t>?)</w:t>
      </w:r>
    </w:p>
    <w:p w14:paraId="7EB8389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6F360E5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41D8F35A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AFCAC7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A7068B6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156DB2AF" w14:textId="6960FF9C" w:rsidR="009D4F17" w:rsidRDefault="005054F2">
      <w:pPr>
        <w:spacing w:before="23" w:after="0" w:line="240" w:lineRule="auto"/>
        <w:ind w:left="108" w:right="6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1E907160" wp14:editId="239A1694">
                <wp:simplePos x="0" y="0"/>
                <wp:positionH relativeFrom="page">
                  <wp:posOffset>640080</wp:posOffset>
                </wp:positionH>
                <wp:positionV relativeFrom="paragraph">
                  <wp:posOffset>537210</wp:posOffset>
                </wp:positionV>
                <wp:extent cx="6629400" cy="1270"/>
                <wp:effectExtent l="11430" t="13970" r="7620" b="3810"/>
                <wp:wrapNone/>
                <wp:docPr id="2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6"/>
                          <a:chExt cx="10440" cy="2"/>
                        </a:xfrm>
                      </wpg:grpSpPr>
                      <wps:wsp>
                        <wps:cNvPr id="24" name="Freeform 328"/>
                        <wps:cNvSpPr>
                          <a:spLocks/>
                        </wps:cNvSpPr>
                        <wps:spPr bwMode="auto">
                          <a:xfrm>
                            <a:off x="1008" y="846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27" style="position:absolute;margin-left:50.4pt;margin-top:42.3pt;width:522pt;height:.1pt;z-index:-251688960;mso-position-horizontal-relative:page" coordsize="10440,2" coordorigin="1008,846" o:spid="_x0000_s1026" w14:anchorId="53186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">
                <v:shape id="Freeform 328" style="position:absolute;left:1008;top:846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Ql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WQF/D7Jf0Avf0BAAD//wMAUEsBAi0AFAAGAAgAAAAhANvh9svuAAAAhQEAABMAAAAAAAAAAAAA&#10;AAAAAAAAAFtDb250ZW50X1R5cGVzXS54bWxQSwECLQAUAAYACAAAACEAWvQsW78AAAAVAQAACwAA&#10;AAAAAAAAAAAAAAAfAQAAX3JlbHMvLnJlbHNQSwECLQAUAAYACAAAACEAt2C0J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65A2E38" wp14:editId="753BDF40">
                <wp:simplePos x="0" y="0"/>
                <wp:positionH relativeFrom="page">
                  <wp:posOffset>640080</wp:posOffset>
                </wp:positionH>
                <wp:positionV relativeFrom="paragraph">
                  <wp:posOffset>800100</wp:posOffset>
                </wp:positionV>
                <wp:extent cx="6629400" cy="1270"/>
                <wp:effectExtent l="11430" t="10160" r="7620" b="762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25" style="position:absolute;margin-left:50.4pt;margin-top:63pt;width:522pt;height:.1pt;z-index:-251687936;mso-position-horizontal-relative:page" coordsize="10440,2" coordorigin="1008,1260" o:spid="_x0000_s1026" w14:anchorId="2D4B1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">
                <v:shape id="Freeform 326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6CABD29D" wp14:editId="6A8915FB">
                <wp:simplePos x="0" y="0"/>
                <wp:positionH relativeFrom="page">
                  <wp:posOffset>640080</wp:posOffset>
                </wp:positionH>
                <wp:positionV relativeFrom="paragraph">
                  <wp:posOffset>1062990</wp:posOffset>
                </wp:positionV>
                <wp:extent cx="6629400" cy="1270"/>
                <wp:effectExtent l="11430" t="6350" r="7620" b="1143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23" style="position:absolute;margin-left:50.4pt;margin-top:83.7pt;width:522pt;height:.1pt;z-index:-251686912;mso-position-horizontal-relative:page" coordsize="10440,2" coordorigin="1008,1674" o:spid="_x0000_s1026" w14:anchorId="7D58A1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">
                <v:shape id="Freeform 324" style="position:absolute;left:1008;top:167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What</w:t>
      </w:r>
      <w:r w:rsidR="002F37FF">
        <w:rPr>
          <w:rFonts w:ascii="Times New Roman" w:eastAsia="Times New Roman" w:hAnsi="Times New Roman" w:cs="Times New Roman"/>
          <w:sz w:val="28"/>
          <w:szCs w:val="28"/>
        </w:rPr>
        <w:t xml:space="preserve"> is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 U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nique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S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elling</w:t>
      </w:r>
      <w:r w:rsidR="00C20A69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pacing w:val="-7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roposit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i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?</w:t>
      </w:r>
      <w:r w:rsidR="00C20A69">
        <w:rPr>
          <w:rFonts w:ascii="Times New Roman" w:eastAsia="Times New Roman" w:hAnsi="Times New Roman" w:cs="Times New Roman"/>
          <w:spacing w:val="-2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(W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 will t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et b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fr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eastAsia="Times New Roman" w:hAnsi="Times New Roman" w:cs="Times New Roman"/>
          <w:sz w:val="20"/>
          <w:szCs w:val="20"/>
        </w:rPr>
        <w:t>this business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re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Bette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Uni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 Lower</w:t>
      </w:r>
      <w:r w:rsidR="00C04561" w:rsidRPr="00C045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c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s</w:t>
      </w:r>
      <w:r w:rsidR="00C20A69"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Q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alit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U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Faste</w:t>
      </w:r>
      <w:r w:rsidR="00C20A69"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proofErr w:type="gramStart"/>
      <w:r w:rsidR="00C20A69">
        <w:rPr>
          <w:rFonts w:ascii="Times New Roman" w:eastAsia="Times New Roman" w:hAnsi="Times New Roman" w:cs="Times New Roman"/>
          <w:sz w:val="20"/>
          <w:szCs w:val="20"/>
        </w:rPr>
        <w:t>?</w:t>
      </w:r>
      <w:r w:rsidR="00C20A69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</w:p>
    <w:p w14:paraId="2C6CAFA1" w14:textId="77777777" w:rsidR="009D4F17" w:rsidRDefault="009D4F17">
      <w:pPr>
        <w:spacing w:after="0"/>
      </w:pPr>
    </w:p>
    <w:p w14:paraId="609A74F9" w14:textId="77777777" w:rsidR="00C04561" w:rsidRDefault="00C04561">
      <w:pPr>
        <w:spacing w:after="0"/>
      </w:pPr>
    </w:p>
    <w:p w14:paraId="20866B38" w14:textId="77777777" w:rsidR="00C04561" w:rsidRDefault="00C04561">
      <w:pPr>
        <w:spacing w:after="0"/>
      </w:pPr>
    </w:p>
    <w:p w14:paraId="5FCC195C" w14:textId="77777777" w:rsidR="00C04561" w:rsidRDefault="00C04561">
      <w:pPr>
        <w:spacing w:after="0"/>
      </w:pPr>
    </w:p>
    <w:p w14:paraId="33F5CC58" w14:textId="77777777" w:rsidR="00C04561" w:rsidRDefault="00C04561">
      <w:pPr>
        <w:spacing w:after="0"/>
        <w:rPr>
          <w:del w:id="1" w:author="Tim Mc Nichols" w:date="2020-10-20T13:50:00Z"/>
        </w:rPr>
      </w:pPr>
    </w:p>
    <w:p w14:paraId="490B2353" w14:textId="5E4F1323" w:rsidR="00C04561" w:rsidRDefault="005054F2">
      <w:pPr>
        <w:spacing w:after="0"/>
        <w:rPr>
          <w:rFonts w:ascii="Times New Roman" w:eastAsia="Times New Roman" w:hAnsi="Times New Roman" w:cs="Times New Roman"/>
          <w:position w:val="-1"/>
        </w:rPr>
        <w:sectPr w:rsidR="00C04561">
          <w:footerReference w:type="default" r:id="rId9"/>
          <w:pgSz w:w="12240" w:h="15840"/>
          <w:pgMar w:top="1480" w:right="640" w:bottom="400" w:left="900" w:header="0" w:footer="218" w:gutter="0"/>
          <w:cols w:space="720"/>
        </w:sectPr>
      </w:pPr>
      <w:r>
        <w:rPr>
          <w:rFonts w:ascii="Times New Roman" w:eastAsia="Times New Roman" w:hAnsi="Times New Roman" w:cs="Times New Roman"/>
          <w:noProof/>
          <w:position w:val="-1"/>
          <w:lang w:val="en-IE" w:eastAsia="en-IE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6BBBAB0" wp14:editId="3A8A14DC">
                <wp:simplePos x="0" y="0"/>
                <wp:positionH relativeFrom="page">
                  <wp:posOffset>659130</wp:posOffset>
                </wp:positionH>
                <wp:positionV relativeFrom="paragraph">
                  <wp:posOffset>269240</wp:posOffset>
                </wp:positionV>
                <wp:extent cx="6629400" cy="1270"/>
                <wp:effectExtent l="11430" t="12700" r="7620" b="5080"/>
                <wp:wrapNone/>
                <wp:docPr id="17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18" name="Freeform 362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61" style="position:absolute;margin-left:51.9pt;margin-top:21.2pt;width:522pt;height:.1pt;z-index:-251623424;mso-position-horizontal-relative:page" coordsize="10440,2" coordorigin="1008,1260" o:spid="_x0000_s1026" w14:anchorId="34F13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">
                <v:shape id="Freeform 362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Sd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RVWf9EB7OoXAAD//wMAUEsBAi0AFAAGAAgAAAAhANvh9svuAAAAhQEAABMAAAAAAAAAAAAA&#10;AAAAAAAAAFtDb250ZW50X1R5cGVzXS54bWxQSwECLQAUAAYACAAAACEAWvQsW78AAAAVAQAACwAA&#10;AAAAAAAAAAAAAAAfAQAAX3JlbHMvLnJlbHNQSwECLQAUAAYACAAAACEA+EF0n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4B570928" w14:textId="77777777" w:rsidR="009D4F17" w:rsidRDefault="00C20A69">
      <w:pPr>
        <w:spacing w:before="21" w:after="0" w:line="238" w:lineRule="auto"/>
        <w:ind w:left="108" w:right="3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eastAsia="Times New Roman" w:hAnsi="Times New Roman" w:cs="Times New Roman"/>
        </w:rPr>
        <w:t>(Who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will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buy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product?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 there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enough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cust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ers?)</w:t>
      </w:r>
    </w:p>
    <w:p w14:paraId="650733D9" w14:textId="77777777" w:rsidR="009D4F17" w:rsidRDefault="009D4F17">
      <w:pPr>
        <w:spacing w:before="1" w:after="0" w:line="120" w:lineRule="exact"/>
        <w:rPr>
          <w:sz w:val="12"/>
          <w:szCs w:val="12"/>
        </w:rPr>
      </w:pPr>
    </w:p>
    <w:p w14:paraId="605CF062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687ED6A9" w14:textId="4672E49B" w:rsidR="009D4F17" w:rsidRDefault="005054F2">
      <w:pPr>
        <w:spacing w:after="0" w:line="241" w:lineRule="auto"/>
        <w:ind w:left="108" w:right="42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3AF5A9E9" wp14:editId="13F686B8">
                <wp:simplePos x="0" y="0"/>
                <wp:positionH relativeFrom="page">
                  <wp:posOffset>640080</wp:posOffset>
                </wp:positionH>
                <wp:positionV relativeFrom="paragraph">
                  <wp:posOffset>537845</wp:posOffset>
                </wp:positionV>
                <wp:extent cx="6629400" cy="1270"/>
                <wp:effectExtent l="11430" t="12065" r="7620" b="5715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17" style="position:absolute;margin-left:50.4pt;margin-top:42.35pt;width:522pt;height:.1pt;z-index:-251683840;mso-position-horizontal-relative:page" coordsize="10440,2" coordorigin="1008,847" o:spid="_x0000_s1026" w14:anchorId="27743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">
                <v:shape id="Freeform 318" style="position:absolute;left:1008;top:847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eastAsia="Times New Roman" w:hAnsi="Times New Roman" w:cs="Times New Roman"/>
          <w:sz w:val="28"/>
          <w:szCs w:val="28"/>
        </w:rPr>
        <w:t>Wh</w:t>
      </w:r>
      <w:r w:rsidR="690D4FC7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are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target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Markets</w:t>
      </w:r>
      <w:r w:rsidR="00C20A69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Products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Services: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</w:rPr>
        <w:t>(</w:t>
      </w:r>
      <w:r w:rsidR="00C20A69">
        <w:rPr>
          <w:rFonts w:ascii="Times New Roman" w:eastAsia="Times New Roman" w:hAnsi="Times New Roman" w:cs="Times New Roman"/>
          <w:spacing w:val="2"/>
        </w:rPr>
        <w:t>W</w:t>
      </w:r>
      <w:r w:rsidR="00C20A69">
        <w:rPr>
          <w:rFonts w:ascii="Times New Roman" w:eastAsia="Times New Roman" w:hAnsi="Times New Roman" w:cs="Times New Roman"/>
        </w:rPr>
        <w:t>ho</w:t>
      </w:r>
      <w:r w:rsidR="00C20A69">
        <w:rPr>
          <w:rFonts w:ascii="Times New Roman" w:eastAsia="Times New Roman" w:hAnsi="Times New Roman" w:cs="Times New Roman"/>
          <w:spacing w:val="-5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5E1EC9"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product</w:t>
      </w:r>
      <w:r w:rsidR="00C20A69">
        <w:rPr>
          <w:rFonts w:ascii="Times New Roman" w:eastAsia="Times New Roman" w:hAnsi="Times New Roman" w:cs="Times New Roman"/>
          <w:spacing w:val="-7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or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service? How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often?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Why</w:t>
      </w:r>
      <w:r w:rsidR="00C20A69">
        <w:rPr>
          <w:rFonts w:ascii="Times New Roman" w:eastAsia="Times New Roman" w:hAnsi="Times New Roman" w:cs="Times New Roman"/>
          <w:spacing w:val="-2"/>
        </w:rPr>
        <w:t xml:space="preserve"> </w:t>
      </w:r>
      <w:r w:rsidR="00C20A69">
        <w:rPr>
          <w:rFonts w:ascii="Times New Roman" w:eastAsia="Times New Roman" w:hAnsi="Times New Roman" w:cs="Times New Roman"/>
        </w:rPr>
        <w:t>will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th</w:t>
      </w:r>
      <w:r w:rsidR="00C20A69">
        <w:rPr>
          <w:rFonts w:ascii="Times New Roman" w:eastAsia="Times New Roman" w:hAnsi="Times New Roman" w:cs="Times New Roman"/>
          <w:spacing w:val="-1"/>
        </w:rPr>
        <w:t>e</w:t>
      </w:r>
      <w:r w:rsidR="00C20A69">
        <w:rPr>
          <w:rFonts w:ascii="Times New Roman" w:eastAsia="Times New Roman" w:hAnsi="Times New Roman" w:cs="Times New Roman"/>
        </w:rPr>
        <w:t>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buy</w:t>
      </w:r>
      <w:r w:rsidR="00C20A69">
        <w:rPr>
          <w:rFonts w:ascii="Times New Roman" w:eastAsia="Times New Roman" w:hAnsi="Times New Roman" w:cs="Times New Roman"/>
          <w:spacing w:val="-3"/>
        </w:rPr>
        <w:t xml:space="preserve"> </w:t>
      </w:r>
      <w:r w:rsidR="00C20A69">
        <w:rPr>
          <w:rFonts w:ascii="Times New Roman" w:eastAsia="Times New Roman" w:hAnsi="Times New Roman" w:cs="Times New Roman"/>
        </w:rPr>
        <w:t>it?</w:t>
      </w:r>
      <w:r w:rsidR="00D1642A">
        <w:rPr>
          <w:rFonts w:ascii="Times New Roman" w:eastAsia="Times New Roman" w:hAnsi="Times New Roman" w:cs="Times New Roman"/>
        </w:rPr>
        <w:t xml:space="preserve"> Is the market big enough to sustain this product?</w:t>
      </w:r>
      <w:r w:rsidR="005E1EC9">
        <w:rPr>
          <w:rFonts w:ascii="Times New Roman" w:eastAsia="Times New Roman" w:hAnsi="Times New Roman" w:cs="Times New Roman"/>
          <w:spacing w:val="-2"/>
        </w:rPr>
        <w:t>)</w:t>
      </w:r>
    </w:p>
    <w:p w14:paraId="64FE0349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FD0E4F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BEC51E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040E4504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27A4BDF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18BD844E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9895318" w14:textId="7AB5D157" w:rsidR="009D4F17" w:rsidRDefault="005054F2" w:rsidP="00D1642A">
      <w:pPr>
        <w:spacing w:before="23" w:after="0" w:line="316" w:lineRule="exact"/>
        <w:ind w:right="-20"/>
        <w:rPr>
          <w:sz w:val="20"/>
          <w:szCs w:val="20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D841D6B" wp14:editId="62693F7F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13" style="position:absolute;margin-left:50.4pt;margin-top:-26.7pt;width:522pt;height:.1pt;z-index:-251681792;mso-position-horizontal-relative:page" coordsize="10440,2" coordorigin="1008,-534" o:spid="_x0000_s1026" w14:anchorId="30747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">
                <v:shape id="Freeform 314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069808A" wp14:editId="36445169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311" style="position:absolute;margin-left:50.4pt;margin-top:-6pt;width:522pt;height:.1pt;z-index:-251680768;mso-position-horizontal-relative:page" coordsize="10440,2" coordorigin="1008,-120" o:spid="_x0000_s1026" w14:anchorId="51E7EA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">
                <v:shape id="Freeform 312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64458061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595B0013" w14:textId="2A0188A4" w:rsidR="009D4F17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c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etitors</w:t>
      </w:r>
      <w:r w:rsidR="00C20A69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e</w:t>
      </w:r>
      <w:r w:rsidR="00C20A6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in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eastAsia="Times New Roman" w:hAnsi="Times New Roman" w:cs="Times New Roman"/>
        </w:rPr>
        <w:t>Who</w:t>
      </w:r>
      <w:r w:rsidR="00C20A69">
        <w:rPr>
          <w:rFonts w:ascii="Times New Roman" w:eastAsia="Times New Roman" w:hAnsi="Times New Roman" w:cs="Times New Roman"/>
          <w:spacing w:val="-6"/>
        </w:rPr>
        <w:t xml:space="preserve"> </w:t>
      </w:r>
      <w:r w:rsidR="00C20A69">
        <w:rPr>
          <w:rFonts w:ascii="Times New Roman" w:eastAsia="Times New Roman" w:hAnsi="Times New Roman" w:cs="Times New Roman"/>
        </w:rPr>
        <w:t>are</w:t>
      </w:r>
      <w:r w:rsidR="00C20A69"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</w:rPr>
        <w:t>ain</w:t>
      </w:r>
      <w:r w:rsidR="00C20A69">
        <w:rPr>
          <w:rFonts w:ascii="Times New Roman" w:eastAsia="Times New Roman" w:hAnsi="Times New Roman" w:cs="Times New Roman"/>
          <w:spacing w:val="-4"/>
        </w:rPr>
        <w:t xml:space="preserve"> </w:t>
      </w:r>
      <w:r w:rsidR="00C20A69">
        <w:rPr>
          <w:rFonts w:ascii="Times New Roman" w:eastAsia="Times New Roman" w:hAnsi="Times New Roman" w:cs="Times New Roman"/>
        </w:rPr>
        <w:t>co</w:t>
      </w:r>
      <w:r w:rsidR="00C20A69">
        <w:rPr>
          <w:rFonts w:ascii="Times New Roman" w:eastAsia="Times New Roman" w:hAnsi="Times New Roman" w:cs="Times New Roman"/>
          <w:spacing w:val="-2"/>
        </w:rPr>
        <w:t>m</w:t>
      </w:r>
      <w:r w:rsidR="00C20A69"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etitors? What other similar products are in the market</w:t>
      </w:r>
      <w:r w:rsidR="00C20A69">
        <w:rPr>
          <w:rFonts w:ascii="Times New Roman" w:eastAsia="Times New Roman" w:hAnsi="Times New Roman" w:cs="Times New Roman"/>
          <w:spacing w:val="1"/>
          <w:position w:val="-1"/>
        </w:rPr>
        <w:t>?</w:t>
      </w:r>
      <w:r w:rsidR="0407FA22">
        <w:rPr>
          <w:rFonts w:ascii="Times New Roman" w:eastAsia="Times New Roman" w:hAnsi="Times New Roman" w:cs="Times New Roman"/>
          <w:spacing w:val="1"/>
          <w:position w:val="-1"/>
        </w:rPr>
        <w:t xml:space="preserve"> What are the strengths &amp; weaknesses of competitors? What are their features?</w:t>
      </w:r>
      <w:r w:rsidR="00C20A69">
        <w:rPr>
          <w:rFonts w:ascii="Times New Roman" w:eastAsia="Times New Roman" w:hAnsi="Times New Roman" w:cs="Times New Roman"/>
          <w:position w:val="-1"/>
        </w:rPr>
        <w:t>)</w:t>
      </w:r>
    </w:p>
    <w:p w14:paraId="131EB5E4" w14:textId="77777777" w:rsidR="005E1EC9" w:rsidRDefault="005E1EC9" w:rsidP="005E1EC9">
      <w:pPr>
        <w:spacing w:before="23" w:after="0" w:line="240" w:lineRule="auto"/>
        <w:ind w:left="108" w:right="-20"/>
        <w:rPr>
          <w:rFonts w:ascii="Times New Roman" w:eastAsia="Times New Roman" w:hAnsi="Times New Roman" w:cs="Times New Roman"/>
        </w:rPr>
      </w:pPr>
    </w:p>
    <w:p w14:paraId="1C34AF44" w14:textId="0CDE0962" w:rsidR="009D4F17" w:rsidRDefault="005054F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7512E8" wp14:editId="471507EE">
                <wp:simplePos x="0" y="0"/>
                <wp:positionH relativeFrom="page">
                  <wp:posOffset>659130</wp:posOffset>
                </wp:positionH>
                <wp:positionV relativeFrom="paragraph">
                  <wp:posOffset>45720</wp:posOffset>
                </wp:positionV>
                <wp:extent cx="6629400" cy="1270"/>
                <wp:effectExtent l="11430" t="8890" r="7620" b="889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283" style="position:absolute;margin-left:51.9pt;margin-top:3.6pt;width:522pt;height:.1pt;z-index:-251666432;mso-position-horizontal-relative:page" coordsize="10440,2" coordorigin="1008,524" o:spid="_x0000_s1026" w14:anchorId="047BC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">
                <v:shape id="Freeform 284" style="position:absolute;left:1008;top:52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14:paraId="2C348977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68A51D3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3720350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37F5F10D" w14:textId="77777777" w:rsidR="009D4F17" w:rsidRDefault="009D4F17">
      <w:pPr>
        <w:spacing w:after="0" w:line="200" w:lineRule="exact"/>
        <w:rPr>
          <w:sz w:val="20"/>
          <w:szCs w:val="20"/>
        </w:rPr>
      </w:pPr>
    </w:p>
    <w:p w14:paraId="712D4328" w14:textId="77777777" w:rsidR="009D4F17" w:rsidRDefault="009D4F17">
      <w:pPr>
        <w:spacing w:before="3" w:after="0" w:line="220" w:lineRule="exact"/>
      </w:pPr>
    </w:p>
    <w:p w14:paraId="707641A6" w14:textId="7311ED3B" w:rsidR="009D4F17" w:rsidRPr="00FF7029" w:rsidRDefault="005054F2" w:rsidP="00FF7029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635A3F" wp14:editId="19191A48">
                <wp:simplePos x="0" y="0"/>
                <wp:positionH relativeFrom="page">
                  <wp:posOffset>659130</wp:posOffset>
                </wp:positionH>
                <wp:positionV relativeFrom="paragraph">
                  <wp:posOffset>544195</wp:posOffset>
                </wp:positionV>
                <wp:extent cx="6629400" cy="1270"/>
                <wp:effectExtent l="11430" t="7620" r="7620" b="1016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267" style="position:absolute;margin-left:51.9pt;margin-top:42.85pt;width:522pt;height:.1pt;z-index:-251658240;mso-position-horizontal-relative:page" coordsize="10440,2" coordorigin="1008,-534" o:spid="_x0000_s1026" w14:anchorId="307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">
                <v:shape id="Freeform 26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68A086B" wp14:editId="346F6C66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281" style="position:absolute;margin-left:50.4pt;margin-top:-26.7pt;width:522pt;height:.1pt;z-index:-251665408;mso-position-horizontal-relative:page" coordsize="10440,2" coordorigin="1008,-534" o:spid="_x0000_s1026" w14:anchorId="4BAD1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">
                <v:shape id="Freeform 282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71A924" wp14:editId="0528E22E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6350" r="7620" b="11430"/>
                <wp:wrapNone/>
                <wp:docPr id="3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4" name="Freeform 280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>
              <v:group id="Group 279" style="position:absolute;margin-left:50.4pt;margin-top:-6pt;width:522pt;height:.1pt;z-index:-251664384;mso-position-horizontal-relative:page" coordsize="10440,2" coordorigin="1008,-120" o:spid="_x0000_s1026" w14:anchorId="62476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">
                <v:shape id="Freeform 280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C04561">
        <w:rPr>
          <w:rFonts w:ascii="Times New Roman" w:eastAsia="Times New Roman" w:hAnsi="Times New Roman" w:cs="Times New Roman"/>
          <w:sz w:val="28"/>
          <w:szCs w:val="28"/>
        </w:rPr>
        <w:t>area does</w:t>
      </w:r>
      <w:r w:rsidR="00C20A69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C20A6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focus</w:t>
      </w:r>
      <w:r w:rsidR="00C20A69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on</w:t>
      </w:r>
      <w:r w:rsidR="00FF7029">
        <w:rPr>
          <w:rFonts w:ascii="Times New Roman" w:eastAsia="Times New Roman" w:hAnsi="Times New Roman" w:cs="Times New Roman"/>
          <w:sz w:val="28"/>
          <w:szCs w:val="28"/>
        </w:rPr>
        <w:t>?</w:t>
      </w:r>
      <w:r w:rsidR="005E1EC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Market</w:t>
      </w:r>
      <w:r w:rsidR="00C20A69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Segment</w:t>
      </w:r>
      <w:r w:rsidR="00C20A69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or</w:t>
      </w:r>
      <w:r w:rsidR="00C20A69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eastAsia="Times New Roman" w:hAnsi="Times New Roman" w:cs="Times New Roman"/>
          <w:sz w:val="28"/>
          <w:szCs w:val="28"/>
        </w:rPr>
        <w:t>Niche?</w:t>
      </w:r>
    </w:p>
    <w:p w14:paraId="03C181B5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199AEBB" w14:textId="77777777" w:rsidR="00FF7029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6FD11BB0" w14:textId="77777777" w:rsidR="00D1642A" w:rsidRDefault="00D1642A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sz w:val="28"/>
          <w:szCs w:val="28"/>
        </w:rPr>
      </w:pPr>
    </w:p>
    <w:p w14:paraId="44203463" w14:textId="3ADFB254" w:rsidR="00FF7029" w:rsidRPr="00C04561" w:rsidRDefault="00FF7029" w:rsidP="00FF702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What</w:t>
      </w:r>
      <w:r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trategies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do </w:t>
      </w:r>
      <w:r w:rsidR="373277B1"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>you</w:t>
      </w:r>
      <w:r>
        <w:rPr>
          <w:rFonts w:ascii="Times New Roman" w:eastAsia="Times New Roman" w:hAnsi="Times New Roman" w:cs="Times New Roman"/>
          <w:spacing w:val="-11"/>
          <w:position w:val="-1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co</w:t>
      </w:r>
      <w:r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eastAsia="Times New Roman" w:hAnsi="Times New Roman" w:cs="Times New Roman"/>
        </w:rPr>
        <w:t xml:space="preserve">(Cost leader, Best price, Focused Differentiator)  </w:t>
      </w:r>
    </w:p>
    <w:p w14:paraId="228680C6" w14:textId="77777777" w:rsidR="00FF7029" w:rsidRDefault="00FF7029" w:rsidP="00FF7029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14:paraId="5B597B1F" w14:textId="77777777" w:rsidTr="00D1642A">
        <w:trPr>
          <w:trHeight w:hRule="exact" w:val="427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D06F85C" w14:textId="77777777" w:rsidR="00D1642A" w:rsidRDefault="00D1642A" w:rsidP="00D1642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2F729F64" w14:textId="77777777" w:rsidR="00D1642A" w:rsidRDefault="00D1642A" w:rsidP="00D1642A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14:paraId="367E3022" w14:textId="77777777" w:rsidTr="00D1642A">
        <w:trPr>
          <w:trHeight w:hRule="exact" w:val="414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14:paraId="12D52C28" w14:textId="77777777" w:rsidR="00D1642A" w:rsidRDefault="00D1642A" w:rsidP="00D1642A">
            <w:pPr>
              <w:spacing w:before="56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14:paraId="170BB07C" w14:textId="77777777" w:rsidR="00D1642A" w:rsidRDefault="00D1642A" w:rsidP="00D1642A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14:paraId="22094CD7" w14:textId="77777777" w:rsidR="00FF7029" w:rsidRDefault="00FF7029" w:rsidP="00FF7029">
      <w:pPr>
        <w:spacing w:before="15" w:after="0" w:line="280" w:lineRule="exact"/>
        <w:rPr>
          <w:sz w:val="28"/>
          <w:szCs w:val="28"/>
        </w:rPr>
      </w:pPr>
    </w:p>
    <w:p w14:paraId="59D58854" w14:textId="77777777" w:rsidR="00D1642A" w:rsidRDefault="00D1642A" w:rsidP="00FF7029">
      <w:pPr>
        <w:spacing w:before="15" w:after="0" w:line="280" w:lineRule="exact"/>
        <w:rPr>
          <w:sz w:val="28"/>
          <w:szCs w:val="28"/>
        </w:rPr>
      </w:pPr>
    </w:p>
    <w:p w14:paraId="6FDBEF81" w14:textId="77777777" w:rsidR="009D4F17" w:rsidRDefault="009D4F17">
      <w:pPr>
        <w:spacing w:before="1" w:after="0" w:line="140" w:lineRule="exact"/>
        <w:rPr>
          <w:sz w:val="14"/>
          <w:szCs w:val="14"/>
        </w:rPr>
      </w:pPr>
    </w:p>
    <w:p w14:paraId="638024C4" w14:textId="2B3C49C9" w:rsidR="009D4F17" w:rsidRDefault="00C20A69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Identify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>Weaknesses</w:t>
      </w:r>
      <w:r w:rsidR="0992E26F">
        <w:rPr>
          <w:rFonts w:ascii="Times New Roman" w:eastAsia="Times New Roman" w:hAnsi="Times New Roman" w:cs="Times New Roman"/>
          <w:b/>
          <w:bCs/>
          <w:sz w:val="28"/>
          <w:szCs w:val="28"/>
        </w:rPr>
        <w:t>/Threats</w:t>
      </w:r>
      <w:r w:rsidR="005E1E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>(Consider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potential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issues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ay jeopardize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 w:rsidR="005E1EC9">
        <w:rPr>
          <w:rFonts w:ascii="Times New Roman" w:eastAsia="Times New Roman" w:hAnsi="Times New Roman" w:cs="Times New Roman"/>
          <w:spacing w:val="-9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venture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60F6B9D" w14:textId="77777777" w:rsidR="009D4F17" w:rsidRDefault="009D4F17">
      <w:pPr>
        <w:spacing w:after="0" w:line="140" w:lineRule="exact"/>
        <w:rPr>
          <w:sz w:val="14"/>
          <w:szCs w:val="14"/>
        </w:rPr>
      </w:pPr>
    </w:p>
    <w:p w14:paraId="58A03BE7" w14:textId="61BF91F6" w:rsidR="005E1EC9" w:rsidRDefault="005054F2" w:rsidP="00D1642A">
      <w:pPr>
        <w:spacing w:after="0" w:line="200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hRule="exact" w:val="427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91C4571" w14:textId="77777777" w:rsidR="009D4F17" w:rsidRDefault="00C20A69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0D5FE" w14:textId="77777777" w:rsidR="009D4F17" w:rsidRDefault="00C20A69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CB7293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75282" w14:textId="77777777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hRule="exact" w:val="414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67B8607" w14:textId="77777777" w:rsidR="009D4F17" w:rsidRDefault="00C20A69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D1675A" w14:textId="77777777" w:rsidR="009D4F17" w:rsidRDefault="00C20A69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3BDCF88" w14:textId="77777777" w:rsidR="009D4F17" w:rsidRDefault="009D4F1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2B3BA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hRule="exact" w:val="427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91C4571" w14:textId="77777777" w:rsidR="009D4F17" w:rsidRDefault="00C20A69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0D5FE" w14:textId="77777777" w:rsidR="009D4F17" w:rsidRDefault="00C20A69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CB7293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75282" w14:textId="77777777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hRule="exact" w:val="414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67B8607" w14:textId="77777777" w:rsidR="009D4F17" w:rsidRDefault="00C20A69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D1675A" w14:textId="77777777" w:rsidR="009D4F17" w:rsidRDefault="00C20A69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14:paraId="53BDCF88" w14:textId="77777777" w:rsidR="009D4F17" w:rsidRDefault="009D4F1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26ECE7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5B278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08E03B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EFE18" w14:textId="77777777" w:rsidR="005E1EC9" w:rsidRDefault="005E1EC9" w:rsidP="005E1EC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B69D35" w14:textId="77777777" w:rsidR="00D1642A" w:rsidRDefault="00D1642A" w:rsidP="00FF7029">
      <w:pPr>
        <w:spacing w:after="0" w:line="240" w:lineRule="auto"/>
        <w:ind w:left="108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9B9E6D4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</w:t>
      </w:r>
    </w:p>
    <w:p w14:paraId="5BD91986" w14:textId="77777777" w:rsidR="00FF7029" w:rsidRPr="00C20A69" w:rsidRDefault="00FF7029" w:rsidP="00C20A69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p w14:paraId="32B50099" w14:textId="77777777" w:rsidR="00FF7029" w:rsidRPr="00C20A69" w:rsidRDefault="00FF7029" w:rsidP="00473CF2">
      <w:pPr>
        <w:spacing w:before="23" w:after="0" w:line="316" w:lineRule="exact"/>
        <w:ind w:left="108"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eastAsia="Times New Roman" w:hAnsi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eastAsia="Times New Roman" w:hAnsi="Times New Roman" w:cs="Times New Roman"/>
          <w:position w:val="-1"/>
          <w:sz w:val="28"/>
          <w:szCs w:val="28"/>
        </w:rPr>
        <w:t>?</w:t>
      </w:r>
    </w:p>
    <w:p w14:paraId="64E4BC08" w14:textId="77777777" w:rsidR="00FF7029" w:rsidRPr="00C20A69" w:rsidRDefault="00FF7029" w:rsidP="00C20A69">
      <w:pPr>
        <w:spacing w:before="23" w:after="0" w:line="316" w:lineRule="exact"/>
        <w:ind w:right="-20"/>
        <w:rPr>
          <w:rFonts w:ascii="Times New Roman" w:eastAsia="Times New Roman" w:hAnsi="Times New Roman" w:cs="Times New Roman"/>
          <w:position w:val="-1"/>
          <w:sz w:val="28"/>
          <w:szCs w:val="28"/>
        </w:rPr>
      </w:pPr>
    </w:p>
    <w:sectPr w:rsidR="00FF7029" w:rsidRPr="00C20A69" w:rsidSect="005E1EC9">
      <w:pgSz w:w="12240" w:h="15840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073F7" w14:textId="77777777" w:rsidR="008E6566" w:rsidRDefault="008E6566">
      <w:pPr>
        <w:spacing w:after="0" w:line="240" w:lineRule="auto"/>
      </w:pPr>
      <w:r>
        <w:separator/>
      </w:r>
    </w:p>
  </w:endnote>
  <w:endnote w:type="continuationSeparator" w:id="0">
    <w:p w14:paraId="21EB890A" w14:textId="77777777" w:rsidR="008E6566" w:rsidRDefault="008E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4B1A4" w14:textId="6B3FFB10" w:rsidR="009D4F17" w:rsidRDefault="005054F2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338F6" w14:textId="77777777" w:rsidR="009D4F17" w:rsidRDefault="00C20A69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02AF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" filled="f" stroked="f">
              <v:textbox inset="0,0,0,0">
                <w:txbxContent>
                  <w:p w14:paraId="3BE338F6" w14:textId="77777777" w:rsidR="009D4F17" w:rsidRDefault="00C20A69">
                    <w:pPr>
                      <w:spacing w:after="0" w:line="269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DB957" w14:textId="77777777" w:rsidR="008E6566" w:rsidRDefault="008E6566">
      <w:pPr>
        <w:spacing w:after="0" w:line="240" w:lineRule="auto"/>
      </w:pPr>
      <w:r>
        <w:separator/>
      </w:r>
    </w:p>
  </w:footnote>
  <w:footnote w:type="continuationSeparator" w:id="0">
    <w:p w14:paraId="09D294B0" w14:textId="77777777" w:rsidR="008E6566" w:rsidRDefault="008E6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12160E"/>
    <w:rsid w:val="002A6E51"/>
    <w:rsid w:val="002F37FF"/>
    <w:rsid w:val="00473CF2"/>
    <w:rsid w:val="004DCD32"/>
    <w:rsid w:val="005054F2"/>
    <w:rsid w:val="005E1EC9"/>
    <w:rsid w:val="008E6566"/>
    <w:rsid w:val="009D4F17"/>
    <w:rsid w:val="00C04561"/>
    <w:rsid w:val="00C20A69"/>
    <w:rsid w:val="00C45C5B"/>
    <w:rsid w:val="00C54095"/>
    <w:rsid w:val="00D1642A"/>
    <w:rsid w:val="00FF7029"/>
    <w:rsid w:val="01D3DCB1"/>
    <w:rsid w:val="02F3C561"/>
    <w:rsid w:val="0407FA22"/>
    <w:rsid w:val="06F1D126"/>
    <w:rsid w:val="08FDF72D"/>
    <w:rsid w:val="0992E26F"/>
    <w:rsid w:val="0FFD3EB4"/>
    <w:rsid w:val="1204EB61"/>
    <w:rsid w:val="15A09FBC"/>
    <w:rsid w:val="16D6726C"/>
    <w:rsid w:val="1E03E63D"/>
    <w:rsid w:val="217301BD"/>
    <w:rsid w:val="28BB7C76"/>
    <w:rsid w:val="2CC94B44"/>
    <w:rsid w:val="2ECA04FB"/>
    <w:rsid w:val="32523B00"/>
    <w:rsid w:val="34629346"/>
    <w:rsid w:val="36C76083"/>
    <w:rsid w:val="3711BE83"/>
    <w:rsid w:val="373277B1"/>
    <w:rsid w:val="3C3AFC1B"/>
    <w:rsid w:val="4061E566"/>
    <w:rsid w:val="4348C857"/>
    <w:rsid w:val="44DA5FEA"/>
    <w:rsid w:val="4AC3BE2C"/>
    <w:rsid w:val="4E83564D"/>
    <w:rsid w:val="51D92FF0"/>
    <w:rsid w:val="524F28F8"/>
    <w:rsid w:val="555CD18D"/>
    <w:rsid w:val="55DBE33A"/>
    <w:rsid w:val="5AE7C2D7"/>
    <w:rsid w:val="5BFC58C7"/>
    <w:rsid w:val="5C036182"/>
    <w:rsid w:val="5C9E2F56"/>
    <w:rsid w:val="5D1EADAF"/>
    <w:rsid w:val="5F25D524"/>
    <w:rsid w:val="5F33303B"/>
    <w:rsid w:val="62610980"/>
    <w:rsid w:val="656896C6"/>
    <w:rsid w:val="65F71C69"/>
    <w:rsid w:val="67ED3FFA"/>
    <w:rsid w:val="690D4FC7"/>
    <w:rsid w:val="6DA81613"/>
    <w:rsid w:val="6DD44089"/>
    <w:rsid w:val="73E880CD"/>
    <w:rsid w:val="76BD4FC6"/>
    <w:rsid w:val="774EF859"/>
    <w:rsid w:val="7792C058"/>
    <w:rsid w:val="7A7A1357"/>
    <w:rsid w:val="7E05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0" ma:contentTypeDescription="Create a new document." ma:contentTypeScope="" ma:versionID="b0907f9ee39ee485c891031d8970df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6FB2CD-C290-4170-8B82-7CB085F32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6B5D1F-270C-40F1-B958-9AD66A6C3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60EB5-8F84-4504-B2F5-17F0872999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Fill in the blanks Feas Study-050807-jhs _2_</dc:title>
  <dc:creator>lbenton</dc:creator>
  <cp:lastModifiedBy>Deniss Danilovs (Student)</cp:lastModifiedBy>
  <cp:revision>10</cp:revision>
  <dcterms:created xsi:type="dcterms:W3CDTF">2020-10-15T13:53:00Z</dcterms:created>
  <dcterms:modified xsi:type="dcterms:W3CDTF">2022-02-09T15:35:00Z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0x0101009DD9A7A92E247C46BBFB0ECFFECF0422</vt:lpwstr>
  </property>
</Properties>
</file>