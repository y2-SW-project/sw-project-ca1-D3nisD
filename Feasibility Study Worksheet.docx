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FF3150" w14:textId="447CD764" w:rsidR="009D4F17" w:rsidRDefault="00C20A69" w:rsidP="00C04561">
      <w:pPr>
        <w:spacing w:after="0" w:line="550" w:lineRule="exact"/>
        <w:ind w:right="-20"/>
        <w:jc w:val="center"/>
        <w:rPr>
          <w:rFonts w:ascii="Times New Roman" w:eastAsia="Times New Roman" w:hAnsi="Times New Roman" w:cs="Times New Roman"/>
          <w:sz w:val="48"/>
          <w:szCs w:val="48"/>
        </w:rPr>
      </w:pPr>
      <w:r>
        <w:rPr>
          <w:rFonts w:ascii="Times New Roman" w:eastAsia="Times New Roman" w:hAnsi="Times New Roman" w:cs="Times New Roman"/>
          <w:b/>
          <w:bCs/>
          <w:position w:val="-1"/>
          <w:sz w:val="48"/>
          <w:szCs w:val="48"/>
        </w:rPr>
        <w:t xml:space="preserve">Feasibility Study </w:t>
      </w:r>
      <w:r w:rsidR="005E1EC9">
        <w:rPr>
          <w:rFonts w:ascii="Times New Roman" w:eastAsia="Times New Roman" w:hAnsi="Times New Roman" w:cs="Times New Roman"/>
          <w:b/>
          <w:bCs/>
          <w:position w:val="-1"/>
          <w:sz w:val="48"/>
          <w:szCs w:val="48"/>
        </w:rPr>
        <w:t>W</w:t>
      </w:r>
      <w:r>
        <w:rPr>
          <w:rFonts w:ascii="Times New Roman" w:eastAsia="Times New Roman" w:hAnsi="Times New Roman" w:cs="Times New Roman"/>
          <w:b/>
          <w:bCs/>
          <w:position w:val="-1"/>
          <w:sz w:val="48"/>
          <w:szCs w:val="48"/>
        </w:rPr>
        <w:t>orksheet</w:t>
      </w:r>
    </w:p>
    <w:p w14:paraId="131380D7" w14:textId="77777777" w:rsidR="009D4F17" w:rsidRDefault="009D4F17">
      <w:pPr>
        <w:spacing w:before="9" w:after="0" w:line="160" w:lineRule="exact"/>
        <w:rPr>
          <w:sz w:val="16"/>
          <w:szCs w:val="16"/>
        </w:rPr>
      </w:pPr>
    </w:p>
    <w:p w14:paraId="6E42631D" w14:textId="77777777" w:rsidR="009D4F17" w:rsidRDefault="009D4F17">
      <w:pPr>
        <w:spacing w:after="0" w:line="200" w:lineRule="exact"/>
        <w:rPr>
          <w:sz w:val="20"/>
          <w:szCs w:val="20"/>
        </w:rPr>
      </w:pPr>
    </w:p>
    <w:p w14:paraId="03E14A6C" w14:textId="77777777" w:rsidR="009D4F17" w:rsidRDefault="00C20A69">
      <w:pPr>
        <w:spacing w:after="0" w:line="240" w:lineRule="auto"/>
        <w:ind w:left="108" w:right="-20"/>
        <w:rPr>
          <w:rFonts w:ascii="Times New Roman" w:eastAsia="Times New Roman" w:hAnsi="Times New Roman" w:cs="Times New Roman"/>
          <w:sz w:val="32"/>
          <w:szCs w:val="32"/>
        </w:rPr>
      </w:pPr>
      <w:r>
        <w:rPr>
          <w:rFonts w:ascii="Times New Roman" w:eastAsia="Times New Roman" w:hAnsi="Times New Roman" w:cs="Times New Roman"/>
          <w:b/>
          <w:bCs/>
          <w:sz w:val="32"/>
          <w:szCs w:val="32"/>
        </w:rPr>
        <w:t>Step 1 – Idea Exploration, Identification and Assessment</w:t>
      </w:r>
    </w:p>
    <w:p w14:paraId="74F0C083" w14:textId="77777777" w:rsidR="009D4F17" w:rsidRDefault="009D4F17">
      <w:pPr>
        <w:spacing w:before="14" w:after="0" w:line="260" w:lineRule="exact"/>
        <w:rPr>
          <w:sz w:val="26"/>
          <w:szCs w:val="26"/>
        </w:rPr>
      </w:pPr>
    </w:p>
    <w:p w14:paraId="53165308" w14:textId="77777777" w:rsidR="009D4F17" w:rsidRPr="00FF7029" w:rsidRDefault="00C20A69">
      <w:pPr>
        <w:spacing w:after="0" w:line="239" w:lineRule="auto"/>
        <w:ind w:left="108" w:right="123"/>
        <w:rPr>
          <w:rFonts w:ascii="Times New Roman" w:eastAsia="Times New Roman" w:hAnsi="Times New Roman" w:cs="Times New Roman"/>
        </w:rPr>
      </w:pPr>
      <w:r>
        <w:rPr>
          <w:rFonts w:ascii="Times New Roman" w:eastAsia="Times New Roman" w:hAnsi="Times New Roman" w:cs="Times New Roman"/>
          <w:sz w:val="28"/>
          <w:szCs w:val="28"/>
        </w:rPr>
        <w:t>Describe</w:t>
      </w:r>
      <w:r>
        <w:rPr>
          <w:rFonts w:ascii="Times New Roman" w:eastAsia="Times New Roman" w:hAnsi="Times New Roman" w:cs="Times New Roman"/>
          <w:spacing w:val="-10"/>
          <w:sz w:val="28"/>
          <w:szCs w:val="28"/>
        </w:rPr>
        <w:t xml:space="preserve"> </w:t>
      </w:r>
      <w:r w:rsidR="005E1EC9">
        <w:rPr>
          <w:rFonts w:ascii="Times New Roman" w:eastAsia="Times New Roman" w:hAnsi="Times New Roman" w:cs="Times New Roman"/>
          <w:sz w:val="28"/>
          <w:szCs w:val="28"/>
        </w:rPr>
        <w:t xml:space="preserve">the </w:t>
      </w:r>
      <w:r>
        <w:rPr>
          <w:rFonts w:ascii="Times New Roman" w:eastAsia="Times New Roman" w:hAnsi="Times New Roman" w:cs="Times New Roman"/>
          <w:sz w:val="28"/>
          <w:szCs w:val="28"/>
        </w:rPr>
        <w:t>business</w:t>
      </w:r>
      <w:r>
        <w:rPr>
          <w:rFonts w:ascii="Times New Roman" w:eastAsia="Times New Roman" w:hAnsi="Times New Roman" w:cs="Times New Roman"/>
          <w:spacing w:val="-9"/>
          <w:sz w:val="28"/>
          <w:szCs w:val="28"/>
        </w:rPr>
        <w:t xml:space="preserve"> </w:t>
      </w:r>
      <w:r>
        <w:rPr>
          <w:rFonts w:ascii="Times New Roman" w:eastAsia="Times New Roman" w:hAnsi="Times New Roman" w:cs="Times New Roman"/>
          <w:sz w:val="28"/>
          <w:szCs w:val="28"/>
        </w:rPr>
        <w:t>idea</w:t>
      </w:r>
      <w:r>
        <w:rPr>
          <w:rFonts w:ascii="Times New Roman" w:eastAsia="Times New Roman" w:hAnsi="Times New Roman" w:cs="Times New Roman"/>
          <w:spacing w:val="-5"/>
          <w:sz w:val="28"/>
          <w:szCs w:val="28"/>
        </w:rPr>
        <w:t xml:space="preserve"> </w:t>
      </w:r>
      <w:r>
        <w:rPr>
          <w:rFonts w:ascii="Times New Roman" w:eastAsia="Times New Roman" w:hAnsi="Times New Roman" w:cs="Times New Roman"/>
          <w:sz w:val="28"/>
          <w:szCs w:val="28"/>
        </w:rPr>
        <w:t>or</w:t>
      </w:r>
      <w:r>
        <w:rPr>
          <w:rFonts w:ascii="Times New Roman" w:eastAsia="Times New Roman" w:hAnsi="Times New Roman" w:cs="Times New Roman"/>
          <w:spacing w:val="-2"/>
          <w:sz w:val="28"/>
          <w:szCs w:val="28"/>
        </w:rPr>
        <w:t xml:space="preserve"> </w:t>
      </w:r>
      <w:r>
        <w:rPr>
          <w:rFonts w:ascii="Times New Roman" w:eastAsia="Times New Roman" w:hAnsi="Times New Roman" w:cs="Times New Roman"/>
          <w:sz w:val="28"/>
          <w:szCs w:val="28"/>
        </w:rPr>
        <w:t>concept</w:t>
      </w:r>
      <w:r>
        <w:rPr>
          <w:rFonts w:ascii="Times New Roman" w:eastAsia="Times New Roman" w:hAnsi="Times New Roman" w:cs="Times New Roman"/>
          <w:spacing w:val="-9"/>
          <w:sz w:val="28"/>
          <w:szCs w:val="28"/>
        </w:rPr>
        <w:t xml:space="preserve"> </w:t>
      </w:r>
      <w:r>
        <w:rPr>
          <w:rFonts w:ascii="Times New Roman" w:eastAsia="Times New Roman" w:hAnsi="Times New Roman" w:cs="Times New Roman"/>
          <w:sz w:val="24"/>
          <w:szCs w:val="24"/>
        </w:rPr>
        <w:t>(</w:t>
      </w:r>
      <w:r w:rsidRPr="00FF7029">
        <w:rPr>
          <w:rFonts w:ascii="Times New Roman" w:eastAsia="Times New Roman" w:hAnsi="Times New Roman" w:cs="Times New Roman"/>
        </w:rPr>
        <w:t>filling an unmet need in the marketplace with a new product or service, providing an existing product/service in a new form, delivering a product/service better or cheaper than competitors, etc.)</w:t>
      </w:r>
    </w:p>
    <w:p w14:paraId="1A7C340C" w14:textId="77777777" w:rsidR="009D4F17" w:rsidRDefault="009D4F17" w:rsidP="76BD4FC6">
      <w:pPr>
        <w:spacing w:after="0" w:line="200" w:lineRule="exact"/>
        <w:rPr>
          <w:color w:val="FF0000"/>
          <w:sz w:val="20"/>
          <w:szCs w:val="20"/>
        </w:rPr>
      </w:pPr>
    </w:p>
    <w:p w14:paraId="6327D866" w14:textId="204F7F76" w:rsidR="009D4F17" w:rsidRDefault="009D4F17" w:rsidP="76BD4FC6">
      <w:pPr>
        <w:spacing w:after="0" w:line="200" w:lineRule="exact"/>
        <w:rPr>
          <w:color w:val="FF0000"/>
          <w:sz w:val="20"/>
          <w:szCs w:val="20"/>
        </w:rPr>
      </w:pPr>
    </w:p>
    <w:p w14:paraId="02B28ECC" w14:textId="77777777" w:rsidR="005C7D04" w:rsidRDefault="005C7D04" w:rsidP="76BD4FC6">
      <w:pPr>
        <w:spacing w:after="0" w:line="200" w:lineRule="exact"/>
        <w:rPr>
          <w:color w:val="FF0000"/>
          <w:sz w:val="20"/>
          <w:szCs w:val="20"/>
        </w:rPr>
      </w:pPr>
    </w:p>
    <w:p w14:paraId="126FC41C" w14:textId="5634EB6F" w:rsidR="009D4F17" w:rsidRPr="00C30C40" w:rsidRDefault="005054F2">
      <w:pPr>
        <w:spacing w:after="0" w:line="200" w:lineRule="exact"/>
        <w:rPr>
          <w:color w:val="FF0000"/>
          <w:sz w:val="20"/>
          <w:szCs w:val="20"/>
        </w:rPr>
      </w:pPr>
      <w:r>
        <w:rPr>
          <w:noProof/>
        </w:rPr>
        <mc:AlternateContent>
          <mc:Choice Requires="wpg">
            <w:drawing>
              <wp:anchor distT="0" distB="0" distL="114300" distR="114300" simplePos="0" relativeHeight="251617280" behindDoc="1" locked="0" layoutInCell="1" allowOverlap="1" wp14:anchorId="6074FD4A" wp14:editId="2FF6EEBB">
                <wp:simplePos x="0" y="0"/>
                <wp:positionH relativeFrom="page">
                  <wp:posOffset>649605</wp:posOffset>
                </wp:positionH>
                <wp:positionV relativeFrom="paragraph">
                  <wp:posOffset>127000</wp:posOffset>
                </wp:positionV>
                <wp:extent cx="6629400" cy="1270"/>
                <wp:effectExtent l="11430" t="9525" r="7620" b="8255"/>
                <wp:wrapNone/>
                <wp:docPr id="39" name="Group 3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9400" cy="1270"/>
                          <a:chOff x="1008" y="-534"/>
                          <a:chExt cx="10440" cy="2"/>
                        </a:xfrm>
                      </wpg:grpSpPr>
                      <wps:wsp>
                        <wps:cNvPr id="40" name="Freeform 348"/>
                        <wps:cNvSpPr>
                          <a:spLocks/>
                        </wps:cNvSpPr>
                        <wps:spPr bwMode="auto">
                          <a:xfrm>
                            <a:off x="1008" y="-534"/>
                            <a:ext cx="10440" cy="2"/>
                          </a:xfrm>
                          <a:custGeom>
                            <a:avLst/>
                            <a:gdLst>
                              <a:gd name="T0" fmla="+- 0 1008 1008"/>
                              <a:gd name="T1" fmla="*/ T0 w 10440"/>
                              <a:gd name="T2" fmla="+- 0 11448 1008"/>
                              <a:gd name="T3" fmla="*/ T2 w 10440"/>
                            </a:gdLst>
                            <a:ahLst/>
                            <a:cxnLst>
                              <a:cxn ang="0">
                                <a:pos x="T1" y="0"/>
                              </a:cxn>
                              <a:cxn ang="0">
                                <a:pos x="T3" y="0"/>
                              </a:cxn>
                            </a:cxnLst>
                            <a:rect l="0" t="0" r="r" b="b"/>
                            <a:pathLst>
                              <a:path w="10440">
                                <a:moveTo>
                                  <a:pt x="0" y="0"/>
                                </a:moveTo>
                                <a:lnTo>
                                  <a:pt x="1044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xmlns:w16="http://schemas.microsoft.com/office/word/2018/wordml" xmlns:w16cex="http://schemas.microsoft.com/office/word/2018/wordml/cex">
            <w:pict>
              <v:group id="Group 347" style="position:absolute;margin-left:51.15pt;margin-top:10pt;width:522pt;height:.1pt;z-index:-251699200;mso-position-horizontal-relative:page" coordsize="10440,2" coordorigin="1008,-534" o:spid="_x0000_s1026" w14:anchorId="71D78C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">
                <v:shape id="Freeform 348" style="position:absolute;left:1008;top:-534;width:10440;height:2;visibility:visible;mso-wrap-style:square;v-text-anchor:top" coordsize="10440,2" o:spid="_x0000_s1027" filled="f" strokeweight=".48pt" path="m,l1044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">
                  <v:path arrowok="t" o:connecttype="custom" o:connectlocs="0,0;10440,0" o:connectangles="0,0"/>
                </v:shape>
                <w10:wrap anchorx="page"/>
              </v:group>
            </w:pict>
          </mc:Fallback>
        </mc:AlternateContent>
      </w:r>
      <w:r w:rsidR="005C7D04">
        <w:rPr>
          <w:color w:val="FF0000"/>
          <w:sz w:val="20"/>
          <w:szCs w:val="20"/>
        </w:rPr>
        <w:tab/>
        <w:t xml:space="preserve">An </w:t>
      </w:r>
      <w:proofErr w:type="spellStart"/>
      <w:r w:rsidR="005C7D04">
        <w:rPr>
          <w:color w:val="FF0000"/>
          <w:sz w:val="20"/>
          <w:szCs w:val="20"/>
        </w:rPr>
        <w:t>extention</w:t>
      </w:r>
      <w:proofErr w:type="spellEnd"/>
      <w:r w:rsidR="005C7D04">
        <w:rPr>
          <w:color w:val="FF0000"/>
          <w:sz w:val="20"/>
          <w:szCs w:val="20"/>
        </w:rPr>
        <w:t xml:space="preserve"> of a in person clothing store that specializes in </w:t>
      </w:r>
      <w:r w:rsidR="00CF05CF">
        <w:rPr>
          <w:color w:val="FF0000"/>
          <w:sz w:val="20"/>
          <w:szCs w:val="20"/>
        </w:rPr>
        <w:t>punk</w:t>
      </w:r>
      <w:r w:rsidR="00C30C40">
        <w:rPr>
          <w:color w:val="FF0000"/>
          <w:sz w:val="20"/>
          <w:szCs w:val="20"/>
        </w:rPr>
        <w:t>/alternative</w:t>
      </w:r>
      <w:r w:rsidR="00CF05CF">
        <w:rPr>
          <w:color w:val="FF0000"/>
          <w:sz w:val="20"/>
          <w:szCs w:val="20"/>
        </w:rPr>
        <w:t xml:space="preserve"> styled clothing, it allows online delivery or in person</w:t>
      </w:r>
      <w:r w:rsidR="00C30C40" w:rsidRPr="00C30C40">
        <w:rPr>
          <w:color w:val="FF0000"/>
          <w:sz w:val="20"/>
          <w:szCs w:val="20"/>
        </w:rPr>
        <w:t xml:space="preserve"> </w:t>
      </w:r>
      <w:r w:rsidR="00C30C40">
        <w:rPr>
          <w:color w:val="FF0000"/>
          <w:sz w:val="20"/>
          <w:szCs w:val="20"/>
        </w:rPr>
        <w:t xml:space="preserve">Collection of the </w:t>
      </w:r>
      <w:proofErr w:type="gramStart"/>
      <w:r w:rsidR="00C30C40">
        <w:rPr>
          <w:color w:val="FF0000"/>
          <w:sz w:val="20"/>
          <w:szCs w:val="20"/>
        </w:rPr>
        <w:t>items ,</w:t>
      </w:r>
      <w:proofErr w:type="gramEnd"/>
      <w:r w:rsidR="00C30C40">
        <w:rPr>
          <w:color w:val="FF0000"/>
          <w:sz w:val="20"/>
          <w:szCs w:val="20"/>
        </w:rPr>
        <w:t xml:space="preserve"> the clothing will be higher quality</w:t>
      </w:r>
    </w:p>
    <w:p w14:paraId="64C32C74" w14:textId="47CFA873" w:rsidR="009D4F17" w:rsidRDefault="005054F2">
      <w:pPr>
        <w:spacing w:after="0" w:line="200" w:lineRule="exact"/>
        <w:rPr>
          <w:sz w:val="20"/>
          <w:szCs w:val="20"/>
        </w:rPr>
      </w:pPr>
      <w:r>
        <w:rPr>
          <w:noProof/>
        </w:rPr>
        <mc:AlternateContent>
          <mc:Choice Requires="wpg">
            <w:drawing>
              <wp:anchor distT="0" distB="0" distL="114300" distR="114300" simplePos="0" relativeHeight="251615232" behindDoc="1" locked="0" layoutInCell="1" allowOverlap="1" wp14:anchorId="0325E1E5" wp14:editId="24683CCB">
                <wp:simplePos x="0" y="0"/>
                <wp:positionH relativeFrom="margin">
                  <wp:align>left</wp:align>
                </wp:positionH>
                <wp:positionV relativeFrom="paragraph">
                  <wp:posOffset>25400</wp:posOffset>
                </wp:positionV>
                <wp:extent cx="6629400" cy="1270"/>
                <wp:effectExtent l="0" t="0" r="0" b="0"/>
                <wp:wrapNone/>
                <wp:docPr id="37" name="Group 3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9400" cy="1270"/>
                          <a:chOff x="1008" y="800"/>
                          <a:chExt cx="10440" cy="2"/>
                        </a:xfrm>
                      </wpg:grpSpPr>
                      <wps:wsp>
                        <wps:cNvPr id="38" name="Freeform 352"/>
                        <wps:cNvSpPr>
                          <a:spLocks/>
                        </wps:cNvSpPr>
                        <wps:spPr bwMode="auto">
                          <a:xfrm>
                            <a:off x="1008" y="800"/>
                            <a:ext cx="10440" cy="2"/>
                          </a:xfrm>
                          <a:custGeom>
                            <a:avLst/>
                            <a:gdLst>
                              <a:gd name="T0" fmla="+- 0 1008 1008"/>
                              <a:gd name="T1" fmla="*/ T0 w 10440"/>
                              <a:gd name="T2" fmla="+- 0 11448 1008"/>
                              <a:gd name="T3" fmla="*/ T2 w 10440"/>
                            </a:gdLst>
                            <a:ahLst/>
                            <a:cxnLst>
                              <a:cxn ang="0">
                                <a:pos x="T1" y="0"/>
                              </a:cxn>
                              <a:cxn ang="0">
                                <a:pos x="T3" y="0"/>
                              </a:cxn>
                            </a:cxnLst>
                            <a:rect l="0" t="0" r="r" b="b"/>
                            <a:pathLst>
                              <a:path w="10440">
                                <a:moveTo>
                                  <a:pt x="0" y="0"/>
                                </a:moveTo>
                                <a:lnTo>
                                  <a:pt x="1044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64179A0" id="Group 351" o:spid="_x0000_s1026" style="position:absolute;margin-left:0;margin-top:2pt;width:522pt;height:.1pt;z-index:-251701248;mso-position-horizontal:left;mso-position-horizontal-relative:margin" coordorigin="1008,800" coordsize="104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">
                <v:shape id="Freeform 352" o:spid="_x0000_s1027" style="position:absolute;left:1008;top:800;width:10440;height:2;visibility:visible;mso-wrap-style:square;v-text-anchor:top" coordsize="104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" path="m,l10440,e" filled="f" strokeweight=".48pt">
                  <v:path arrowok="t" o:connecttype="custom" o:connectlocs="0,0;10440,0" o:connectangles="0,0"/>
                </v:shape>
                <w10:wrap anchorx="margin"/>
              </v:group>
            </w:pict>
          </mc:Fallback>
        </mc:AlternateContent>
      </w:r>
    </w:p>
    <w:p w14:paraId="2E8D4684" w14:textId="77777777" w:rsidR="009D4F17" w:rsidRDefault="009D4F17">
      <w:pPr>
        <w:spacing w:before="13" w:after="0" w:line="220" w:lineRule="exact"/>
      </w:pPr>
    </w:p>
    <w:p w14:paraId="7CD710C3" w14:textId="5B604779" w:rsidR="009D4F17" w:rsidRDefault="00C20A69" w:rsidP="00FF7029">
      <w:pPr>
        <w:spacing w:before="23" w:after="0" w:line="240" w:lineRule="auto"/>
        <w:ind w:left="108" w:right="-20"/>
        <w:rPr>
          <w:rFonts w:ascii="Times New Roman" w:eastAsia="Times New Roman" w:hAnsi="Times New Roman" w:cs="Times New Roman"/>
        </w:rPr>
      </w:pPr>
      <w:r>
        <w:rPr>
          <w:rFonts w:ascii="Times New Roman" w:eastAsia="Times New Roman" w:hAnsi="Times New Roman" w:cs="Times New Roman"/>
          <w:sz w:val="28"/>
          <w:szCs w:val="28"/>
        </w:rPr>
        <w:t>What</w:t>
      </w:r>
      <w:r>
        <w:rPr>
          <w:rFonts w:ascii="Times New Roman" w:eastAsia="Times New Roman" w:hAnsi="Times New Roman" w:cs="Times New Roman"/>
          <w:spacing w:val="-6"/>
          <w:sz w:val="28"/>
          <w:szCs w:val="28"/>
        </w:rPr>
        <w:t xml:space="preserve"> </w:t>
      </w:r>
      <w:r w:rsidR="00FF7029">
        <w:rPr>
          <w:rFonts w:ascii="Times New Roman" w:eastAsia="Times New Roman" w:hAnsi="Times New Roman" w:cs="Times New Roman"/>
          <w:sz w:val="28"/>
          <w:szCs w:val="28"/>
        </w:rPr>
        <w:t>is the “pain”</w:t>
      </w:r>
      <w:r>
        <w:rPr>
          <w:rFonts w:ascii="Times New Roman" w:eastAsia="Times New Roman" w:hAnsi="Times New Roman" w:cs="Times New Roman"/>
          <w:spacing w:val="-9"/>
          <w:sz w:val="28"/>
          <w:szCs w:val="28"/>
        </w:rPr>
        <w:t xml:space="preserve"> </w:t>
      </w:r>
      <w:r w:rsidR="00FF7029">
        <w:rPr>
          <w:rFonts w:ascii="Times New Roman" w:eastAsia="Times New Roman" w:hAnsi="Times New Roman" w:cs="Times New Roman"/>
          <w:spacing w:val="-9"/>
          <w:sz w:val="28"/>
          <w:szCs w:val="28"/>
        </w:rPr>
        <w:t>that is being ‘cured’ with</w:t>
      </w:r>
      <w:r>
        <w:rPr>
          <w:rFonts w:ascii="Times New Roman" w:eastAsia="Times New Roman" w:hAnsi="Times New Roman" w:cs="Times New Roman"/>
          <w:spacing w:val="-4"/>
          <w:sz w:val="28"/>
          <w:szCs w:val="28"/>
        </w:rPr>
        <w:t xml:space="preserve"> </w:t>
      </w:r>
      <w:r w:rsidR="005E1EC9">
        <w:rPr>
          <w:rFonts w:ascii="Times New Roman" w:eastAsia="Times New Roman" w:hAnsi="Times New Roman" w:cs="Times New Roman"/>
          <w:sz w:val="28"/>
          <w:szCs w:val="28"/>
        </w:rPr>
        <w:t>th</w:t>
      </w:r>
      <w:r w:rsidR="00FF7029">
        <w:rPr>
          <w:rFonts w:ascii="Times New Roman" w:eastAsia="Times New Roman" w:hAnsi="Times New Roman" w:cs="Times New Roman"/>
          <w:sz w:val="28"/>
          <w:szCs w:val="28"/>
        </w:rPr>
        <w:t>is</w:t>
      </w:r>
      <w:r>
        <w:rPr>
          <w:rFonts w:ascii="Times New Roman" w:eastAsia="Times New Roman" w:hAnsi="Times New Roman" w:cs="Times New Roman"/>
          <w:spacing w:val="-5"/>
          <w:sz w:val="28"/>
          <w:szCs w:val="28"/>
        </w:rPr>
        <w:t xml:space="preserve"> </w:t>
      </w:r>
      <w:r>
        <w:rPr>
          <w:rFonts w:ascii="Times New Roman" w:eastAsia="Times New Roman" w:hAnsi="Times New Roman" w:cs="Times New Roman"/>
          <w:sz w:val="28"/>
          <w:szCs w:val="28"/>
        </w:rPr>
        <w:t>product</w:t>
      </w:r>
      <w:r>
        <w:rPr>
          <w:rFonts w:ascii="Times New Roman" w:eastAsia="Times New Roman" w:hAnsi="Times New Roman" w:cs="Times New Roman"/>
          <w:spacing w:val="-8"/>
          <w:sz w:val="28"/>
          <w:szCs w:val="28"/>
        </w:rPr>
        <w:t xml:space="preserve"> </w:t>
      </w:r>
      <w:r>
        <w:rPr>
          <w:rFonts w:ascii="Times New Roman" w:eastAsia="Times New Roman" w:hAnsi="Times New Roman" w:cs="Times New Roman"/>
          <w:sz w:val="28"/>
          <w:szCs w:val="28"/>
        </w:rPr>
        <w:t>or</w:t>
      </w:r>
      <w:r>
        <w:rPr>
          <w:rFonts w:ascii="Times New Roman" w:eastAsia="Times New Roman" w:hAnsi="Times New Roman" w:cs="Times New Roman"/>
          <w:spacing w:val="-2"/>
          <w:sz w:val="28"/>
          <w:szCs w:val="28"/>
        </w:rPr>
        <w:t xml:space="preserve"> </w:t>
      </w:r>
      <w:r>
        <w:rPr>
          <w:rFonts w:ascii="Times New Roman" w:eastAsia="Times New Roman" w:hAnsi="Times New Roman" w:cs="Times New Roman"/>
          <w:sz w:val="28"/>
          <w:szCs w:val="28"/>
        </w:rPr>
        <w:t>service</w:t>
      </w:r>
      <w:r w:rsidR="00FF7029">
        <w:rPr>
          <w:rFonts w:ascii="Times New Roman" w:eastAsia="Times New Roman" w:hAnsi="Times New Roman" w:cs="Times New Roman"/>
          <w:sz w:val="28"/>
          <w:szCs w:val="28"/>
        </w:rPr>
        <w:t>?</w:t>
      </w:r>
      <w:r>
        <w:rPr>
          <w:rFonts w:ascii="Times New Roman" w:eastAsia="Times New Roman" w:hAnsi="Times New Roman" w:cs="Times New Roman"/>
          <w:spacing w:val="-15"/>
          <w:sz w:val="28"/>
          <w:szCs w:val="28"/>
        </w:rPr>
        <w:t xml:space="preserve"> </w:t>
      </w:r>
      <w:r>
        <w:rPr>
          <w:rFonts w:ascii="Times New Roman" w:eastAsia="Times New Roman" w:hAnsi="Times New Roman" w:cs="Times New Roman"/>
          <w:sz w:val="24"/>
          <w:szCs w:val="24"/>
        </w:rPr>
        <w:t>(A</w:t>
      </w:r>
      <w:r>
        <w:rPr>
          <w:rFonts w:ascii="Times New Roman" w:eastAsia="Times New Roman" w:hAnsi="Times New Roman" w:cs="Times New Roman"/>
        </w:rPr>
        <w:t>n</w:t>
      </w:r>
      <w:r>
        <w:rPr>
          <w:rFonts w:ascii="Times New Roman" w:eastAsia="Times New Roman" w:hAnsi="Times New Roman" w:cs="Times New Roman"/>
          <w:spacing w:val="1"/>
        </w:rPr>
        <w:t xml:space="preserve"> </w:t>
      </w:r>
      <w:r>
        <w:rPr>
          <w:rFonts w:ascii="Times New Roman" w:eastAsia="Times New Roman" w:hAnsi="Times New Roman" w:cs="Times New Roman"/>
        </w:rPr>
        <w:t>idea</w:t>
      </w:r>
      <w:r>
        <w:rPr>
          <w:rFonts w:ascii="Times New Roman" w:eastAsia="Times New Roman" w:hAnsi="Times New Roman" w:cs="Times New Roman"/>
          <w:spacing w:val="-4"/>
        </w:rPr>
        <w:t xml:space="preserve"> </w:t>
      </w:r>
      <w:r>
        <w:rPr>
          <w:rFonts w:ascii="Times New Roman" w:eastAsia="Times New Roman" w:hAnsi="Times New Roman" w:cs="Times New Roman"/>
        </w:rPr>
        <w:t>is</w:t>
      </w:r>
      <w:r>
        <w:rPr>
          <w:rFonts w:ascii="Times New Roman" w:eastAsia="Times New Roman" w:hAnsi="Times New Roman" w:cs="Times New Roman"/>
          <w:spacing w:val="-1"/>
        </w:rPr>
        <w:t xml:space="preserve"> </w:t>
      </w:r>
      <w:r>
        <w:rPr>
          <w:rFonts w:ascii="Times New Roman" w:eastAsia="Times New Roman" w:hAnsi="Times New Roman" w:cs="Times New Roman"/>
        </w:rPr>
        <w:t>on</w:t>
      </w:r>
      <w:r>
        <w:rPr>
          <w:rFonts w:ascii="Times New Roman" w:eastAsia="Times New Roman" w:hAnsi="Times New Roman" w:cs="Times New Roman"/>
          <w:spacing w:val="-1"/>
        </w:rPr>
        <w:t>l</w:t>
      </w:r>
      <w:r>
        <w:rPr>
          <w:rFonts w:ascii="Times New Roman" w:eastAsia="Times New Roman" w:hAnsi="Times New Roman" w:cs="Times New Roman"/>
        </w:rPr>
        <w:t>y</w:t>
      </w:r>
      <w:r w:rsidR="00FF7029">
        <w:rPr>
          <w:rFonts w:ascii="Times New Roman" w:eastAsia="Times New Roman" w:hAnsi="Times New Roman" w:cs="Times New Roman"/>
        </w:rPr>
        <w:t xml:space="preserve"> </w:t>
      </w:r>
      <w:r>
        <w:rPr>
          <w:rFonts w:ascii="Times New Roman" w:eastAsia="Times New Roman" w:hAnsi="Times New Roman" w:cs="Times New Roman"/>
          <w:position w:val="-1"/>
        </w:rPr>
        <w:t>viable</w:t>
      </w:r>
      <w:r w:rsidR="00C04561">
        <w:rPr>
          <w:rFonts w:ascii="Times New Roman" w:eastAsia="Times New Roman" w:hAnsi="Times New Roman" w:cs="Times New Roman"/>
          <w:position w:val="-1"/>
        </w:rPr>
        <w:t>,</w:t>
      </w:r>
      <w:r>
        <w:rPr>
          <w:rFonts w:ascii="Times New Roman" w:eastAsia="Times New Roman" w:hAnsi="Times New Roman" w:cs="Times New Roman"/>
          <w:spacing w:val="-5"/>
          <w:position w:val="-1"/>
        </w:rPr>
        <w:t xml:space="preserve"> </w:t>
      </w:r>
      <w:r>
        <w:rPr>
          <w:rFonts w:ascii="Times New Roman" w:eastAsia="Times New Roman" w:hAnsi="Times New Roman" w:cs="Times New Roman"/>
          <w:position w:val="-1"/>
        </w:rPr>
        <w:t>if</w:t>
      </w:r>
      <w:r>
        <w:rPr>
          <w:rFonts w:ascii="Times New Roman" w:eastAsia="Times New Roman" w:hAnsi="Times New Roman" w:cs="Times New Roman"/>
          <w:spacing w:val="-1"/>
          <w:position w:val="-1"/>
        </w:rPr>
        <w:t xml:space="preserve"> </w:t>
      </w:r>
      <w:r>
        <w:rPr>
          <w:rFonts w:ascii="Times New Roman" w:eastAsia="Times New Roman" w:hAnsi="Times New Roman" w:cs="Times New Roman"/>
          <w:position w:val="-1"/>
        </w:rPr>
        <w:t>people</w:t>
      </w:r>
      <w:r>
        <w:rPr>
          <w:rFonts w:ascii="Times New Roman" w:eastAsia="Times New Roman" w:hAnsi="Times New Roman" w:cs="Times New Roman"/>
          <w:spacing w:val="-6"/>
          <w:position w:val="-1"/>
        </w:rPr>
        <w:t xml:space="preserve"> </w:t>
      </w:r>
      <w:r>
        <w:rPr>
          <w:rFonts w:ascii="Times New Roman" w:eastAsia="Times New Roman" w:hAnsi="Times New Roman" w:cs="Times New Roman"/>
          <w:position w:val="-1"/>
        </w:rPr>
        <w:t>are</w:t>
      </w:r>
      <w:r>
        <w:rPr>
          <w:rFonts w:ascii="Times New Roman" w:eastAsia="Times New Roman" w:hAnsi="Times New Roman" w:cs="Times New Roman"/>
          <w:spacing w:val="-3"/>
          <w:position w:val="-1"/>
        </w:rPr>
        <w:t xml:space="preserve"> </w:t>
      </w:r>
      <w:r>
        <w:rPr>
          <w:rFonts w:ascii="Times New Roman" w:eastAsia="Times New Roman" w:hAnsi="Times New Roman" w:cs="Times New Roman"/>
          <w:position w:val="-1"/>
        </w:rPr>
        <w:t>willing</w:t>
      </w:r>
      <w:r>
        <w:rPr>
          <w:rFonts w:ascii="Times New Roman" w:eastAsia="Times New Roman" w:hAnsi="Times New Roman" w:cs="Times New Roman"/>
          <w:spacing w:val="-6"/>
          <w:position w:val="-1"/>
        </w:rPr>
        <w:t xml:space="preserve"> </w:t>
      </w:r>
      <w:r>
        <w:rPr>
          <w:rFonts w:ascii="Times New Roman" w:eastAsia="Times New Roman" w:hAnsi="Times New Roman" w:cs="Times New Roman"/>
          <w:position w:val="-1"/>
        </w:rPr>
        <w:t>to</w:t>
      </w:r>
      <w:r>
        <w:rPr>
          <w:rFonts w:ascii="Times New Roman" w:eastAsia="Times New Roman" w:hAnsi="Times New Roman" w:cs="Times New Roman"/>
          <w:spacing w:val="-2"/>
          <w:position w:val="-1"/>
        </w:rPr>
        <w:t xml:space="preserve"> </w:t>
      </w:r>
      <w:r>
        <w:rPr>
          <w:rFonts w:ascii="Times New Roman" w:eastAsia="Times New Roman" w:hAnsi="Times New Roman" w:cs="Times New Roman"/>
          <w:position w:val="-1"/>
        </w:rPr>
        <w:t>p</w:t>
      </w:r>
      <w:r>
        <w:rPr>
          <w:rFonts w:ascii="Times New Roman" w:eastAsia="Times New Roman" w:hAnsi="Times New Roman" w:cs="Times New Roman"/>
          <w:spacing w:val="-1"/>
          <w:position w:val="-1"/>
        </w:rPr>
        <w:t>a</w:t>
      </w:r>
      <w:r>
        <w:rPr>
          <w:rFonts w:ascii="Times New Roman" w:eastAsia="Times New Roman" w:hAnsi="Times New Roman" w:cs="Times New Roman"/>
          <w:position w:val="-1"/>
        </w:rPr>
        <w:t>y</w:t>
      </w:r>
      <w:r>
        <w:rPr>
          <w:rFonts w:ascii="Times New Roman" w:eastAsia="Times New Roman" w:hAnsi="Times New Roman" w:cs="Times New Roman"/>
          <w:spacing w:val="-2"/>
          <w:position w:val="-1"/>
        </w:rPr>
        <w:t xml:space="preserve"> </w:t>
      </w:r>
      <w:r w:rsidR="5F33303B">
        <w:rPr>
          <w:rFonts w:ascii="Times New Roman" w:eastAsia="Times New Roman" w:hAnsi="Times New Roman" w:cs="Times New Roman"/>
          <w:spacing w:val="-2"/>
          <w:position w:val="-1"/>
        </w:rPr>
        <w:t xml:space="preserve">/download or use </w:t>
      </w:r>
      <w:r>
        <w:rPr>
          <w:rFonts w:ascii="Times New Roman" w:eastAsia="Times New Roman" w:hAnsi="Times New Roman" w:cs="Times New Roman"/>
          <w:position w:val="-1"/>
        </w:rPr>
        <w:t>what</w:t>
      </w:r>
      <w:r>
        <w:rPr>
          <w:rFonts w:ascii="Times New Roman" w:eastAsia="Times New Roman" w:hAnsi="Times New Roman" w:cs="Times New Roman"/>
          <w:spacing w:val="-4"/>
          <w:position w:val="-1"/>
        </w:rPr>
        <w:t xml:space="preserve"> </w:t>
      </w:r>
      <w:r>
        <w:rPr>
          <w:rFonts w:ascii="Times New Roman" w:eastAsia="Times New Roman" w:hAnsi="Times New Roman" w:cs="Times New Roman"/>
          <w:position w:val="-1"/>
        </w:rPr>
        <w:t>it</w:t>
      </w:r>
      <w:r>
        <w:rPr>
          <w:rFonts w:ascii="Times New Roman" w:eastAsia="Times New Roman" w:hAnsi="Times New Roman" w:cs="Times New Roman"/>
          <w:spacing w:val="-1"/>
          <w:position w:val="-1"/>
        </w:rPr>
        <w:t xml:space="preserve"> </w:t>
      </w:r>
      <w:r>
        <w:rPr>
          <w:rFonts w:ascii="Times New Roman" w:eastAsia="Times New Roman" w:hAnsi="Times New Roman" w:cs="Times New Roman"/>
          <w:position w:val="-1"/>
        </w:rPr>
        <w:t>provides)</w:t>
      </w:r>
    </w:p>
    <w:p w14:paraId="61AB0EBC" w14:textId="77777777" w:rsidR="009D4F17" w:rsidRDefault="009D4F17" w:rsidP="76BD4FC6">
      <w:pPr>
        <w:spacing w:before="1" w:after="0" w:line="160" w:lineRule="exact"/>
        <w:rPr>
          <w:color w:val="FF0000"/>
          <w:sz w:val="16"/>
          <w:szCs w:val="16"/>
        </w:rPr>
      </w:pPr>
    </w:p>
    <w:p w14:paraId="3E943A44" w14:textId="51585C0C" w:rsidR="009D4F17" w:rsidRPr="00CF05CF" w:rsidRDefault="00CF05CF">
      <w:pPr>
        <w:spacing w:after="0" w:line="200" w:lineRule="exact"/>
        <w:rPr>
          <w:color w:val="FF0000"/>
          <w:sz w:val="20"/>
          <w:szCs w:val="20"/>
        </w:rPr>
      </w:pPr>
      <w:r>
        <w:rPr>
          <w:sz w:val="20"/>
          <w:szCs w:val="20"/>
        </w:rPr>
        <w:tab/>
      </w:r>
      <w:r>
        <w:rPr>
          <w:color w:val="FF0000"/>
          <w:sz w:val="20"/>
          <w:szCs w:val="20"/>
        </w:rPr>
        <w:t>This clothing style is in high demand as the trend of darker apparel is coming back into fashion</w:t>
      </w:r>
    </w:p>
    <w:p w14:paraId="578C1DBD" w14:textId="489032AE" w:rsidR="009D4F17" w:rsidRDefault="005054F2">
      <w:pPr>
        <w:spacing w:after="0" w:line="200" w:lineRule="exact"/>
        <w:rPr>
          <w:sz w:val="20"/>
          <w:szCs w:val="20"/>
        </w:rPr>
      </w:pPr>
      <w:r>
        <w:rPr>
          <w:noProof/>
        </w:rPr>
        <mc:AlternateContent>
          <mc:Choice Requires="wpg">
            <w:drawing>
              <wp:anchor distT="0" distB="0" distL="114300" distR="114300" simplePos="0" relativeHeight="251620352" behindDoc="1" locked="0" layoutInCell="1" allowOverlap="1" wp14:anchorId="424C2A36" wp14:editId="3F415615">
                <wp:simplePos x="0" y="0"/>
                <wp:positionH relativeFrom="page">
                  <wp:posOffset>621030</wp:posOffset>
                </wp:positionH>
                <wp:positionV relativeFrom="paragraph">
                  <wp:posOffset>69850</wp:posOffset>
                </wp:positionV>
                <wp:extent cx="6629400" cy="1270"/>
                <wp:effectExtent l="11430" t="10795" r="7620" b="6985"/>
                <wp:wrapNone/>
                <wp:docPr id="33" name="Group 3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9400" cy="1270"/>
                          <a:chOff x="1008" y="1064"/>
                          <a:chExt cx="10440" cy="2"/>
                        </a:xfrm>
                      </wpg:grpSpPr>
                      <wps:wsp>
                        <wps:cNvPr id="34" name="Freeform 342"/>
                        <wps:cNvSpPr>
                          <a:spLocks/>
                        </wps:cNvSpPr>
                        <wps:spPr bwMode="auto">
                          <a:xfrm>
                            <a:off x="1008" y="1064"/>
                            <a:ext cx="10440" cy="2"/>
                          </a:xfrm>
                          <a:custGeom>
                            <a:avLst/>
                            <a:gdLst>
                              <a:gd name="T0" fmla="+- 0 1008 1008"/>
                              <a:gd name="T1" fmla="*/ T0 w 10440"/>
                              <a:gd name="T2" fmla="+- 0 11448 1008"/>
                              <a:gd name="T3" fmla="*/ T2 w 10440"/>
                            </a:gdLst>
                            <a:ahLst/>
                            <a:cxnLst>
                              <a:cxn ang="0">
                                <a:pos x="T1" y="0"/>
                              </a:cxn>
                              <a:cxn ang="0">
                                <a:pos x="T3" y="0"/>
                              </a:cxn>
                            </a:cxnLst>
                            <a:rect l="0" t="0" r="r" b="b"/>
                            <a:pathLst>
                              <a:path w="10440">
                                <a:moveTo>
                                  <a:pt x="0" y="0"/>
                                </a:moveTo>
                                <a:lnTo>
                                  <a:pt x="1044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xmlns:w16="http://schemas.microsoft.com/office/word/2018/wordml" xmlns:w16cex="http://schemas.microsoft.com/office/word/2018/wordml/cex">
            <w:pict>
              <v:group id="Group 341" style="position:absolute;margin-left:48.9pt;margin-top:5.5pt;width:522pt;height:.1pt;z-index:-251696128;mso-position-horizontal-relative:page" coordsize="10440,2" coordorigin="1008,1064" o:spid="_x0000_s1026" w14:anchorId="15207C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">
                <v:shape id="Freeform 342" style="position:absolute;left:1008;top:1064;width:10440;height:2;visibility:visible;mso-wrap-style:square;v-text-anchor:top" coordsize="10440,2" o:spid="_x0000_s1027" filled="f" strokeweight=".48pt" path="m,l1044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">
                  <v:path arrowok="t" o:connecttype="custom" o:connectlocs="0,0;10440,0" o:connectangles="0,0"/>
                </v:shape>
                <w10:wrap anchorx="page"/>
              </v:group>
            </w:pict>
          </mc:Fallback>
        </mc:AlternateContent>
      </w:r>
    </w:p>
    <w:p w14:paraId="355DD01A" w14:textId="77777777" w:rsidR="00FF7029" w:rsidRDefault="00FF7029">
      <w:pPr>
        <w:spacing w:before="23" w:after="0" w:line="316" w:lineRule="exact"/>
        <w:ind w:left="108" w:right="-20"/>
        <w:rPr>
          <w:rFonts w:ascii="Times New Roman" w:eastAsia="Times New Roman" w:hAnsi="Times New Roman" w:cs="Times New Roman"/>
          <w:position w:val="-1"/>
          <w:sz w:val="28"/>
          <w:szCs w:val="28"/>
        </w:rPr>
      </w:pPr>
    </w:p>
    <w:p w14:paraId="6B053342" w14:textId="601FC447" w:rsidR="00FF7029" w:rsidRDefault="00FF7029">
      <w:pPr>
        <w:spacing w:before="23" w:after="0" w:line="316" w:lineRule="exact"/>
        <w:ind w:left="108" w:right="-20"/>
        <w:rPr>
          <w:rFonts w:ascii="Times New Roman" w:eastAsia="Times New Roman" w:hAnsi="Times New Roman" w:cs="Times New Roman"/>
          <w:position w:val="-1"/>
          <w:sz w:val="28"/>
          <w:szCs w:val="28"/>
        </w:rPr>
      </w:pPr>
      <w:r>
        <w:rPr>
          <w:rFonts w:ascii="Times New Roman" w:eastAsia="Times New Roman" w:hAnsi="Times New Roman" w:cs="Times New Roman"/>
          <w:position w:val="-1"/>
          <w:sz w:val="28"/>
          <w:szCs w:val="28"/>
        </w:rPr>
        <w:t>What are the features and benefits of the product</w:t>
      </w:r>
      <w:r w:rsidR="62610980">
        <w:rPr>
          <w:rFonts w:ascii="Times New Roman" w:eastAsia="Times New Roman" w:hAnsi="Times New Roman" w:cs="Times New Roman"/>
          <w:position w:val="-1"/>
          <w:sz w:val="28"/>
          <w:szCs w:val="28"/>
        </w:rPr>
        <w:t>(s)</w:t>
      </w:r>
      <w:r>
        <w:rPr>
          <w:rFonts w:ascii="Times New Roman" w:eastAsia="Times New Roman" w:hAnsi="Times New Roman" w:cs="Times New Roman"/>
          <w:position w:val="-1"/>
          <w:sz w:val="28"/>
          <w:szCs w:val="28"/>
        </w:rPr>
        <w:t xml:space="preserve"> or service? </w:t>
      </w:r>
    </w:p>
    <w:p w14:paraId="06E6A432" w14:textId="4E286EBD" w:rsidR="00FF7029" w:rsidRPr="00CF05CF" w:rsidRDefault="005054F2" w:rsidP="00CF05CF">
      <w:pPr>
        <w:spacing w:before="23" w:after="0" w:line="316" w:lineRule="exact"/>
        <w:ind w:right="-20"/>
        <w:rPr>
          <w:rFonts w:ascii="Times New Roman" w:eastAsia="Times New Roman" w:hAnsi="Times New Roman" w:cs="Times New Roman"/>
          <w:color w:val="FF0000"/>
          <w:position w:val="-1"/>
          <w:sz w:val="20"/>
          <w:szCs w:val="20"/>
        </w:rPr>
      </w:pPr>
      <w:r>
        <w:rPr>
          <w:noProof/>
        </w:rPr>
        <mc:AlternateContent>
          <mc:Choice Requires="wpg">
            <w:drawing>
              <wp:anchor distT="0" distB="0" distL="114300" distR="114300" simplePos="0" relativeHeight="251625472" behindDoc="1" locked="0" layoutInCell="1" allowOverlap="1" wp14:anchorId="2E62A940" wp14:editId="39BB021F">
                <wp:simplePos x="0" y="0"/>
                <wp:positionH relativeFrom="page">
                  <wp:posOffset>659130</wp:posOffset>
                </wp:positionH>
                <wp:positionV relativeFrom="paragraph">
                  <wp:posOffset>21590</wp:posOffset>
                </wp:positionV>
                <wp:extent cx="6629400" cy="1270"/>
                <wp:effectExtent l="11430" t="7620" r="7620" b="10160"/>
                <wp:wrapNone/>
                <wp:docPr id="29" name="Group 3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9400" cy="1270"/>
                          <a:chOff x="1008" y="-810"/>
                          <a:chExt cx="10440" cy="2"/>
                        </a:xfrm>
                      </wpg:grpSpPr>
                      <wps:wsp>
                        <wps:cNvPr id="30" name="Freeform 332"/>
                        <wps:cNvSpPr>
                          <a:spLocks/>
                        </wps:cNvSpPr>
                        <wps:spPr bwMode="auto">
                          <a:xfrm>
                            <a:off x="1008" y="-810"/>
                            <a:ext cx="10440" cy="2"/>
                          </a:xfrm>
                          <a:custGeom>
                            <a:avLst/>
                            <a:gdLst>
                              <a:gd name="T0" fmla="+- 0 1008 1008"/>
                              <a:gd name="T1" fmla="*/ T0 w 10440"/>
                              <a:gd name="T2" fmla="+- 0 11448 1008"/>
                              <a:gd name="T3" fmla="*/ T2 w 10440"/>
                            </a:gdLst>
                            <a:ahLst/>
                            <a:cxnLst>
                              <a:cxn ang="0">
                                <a:pos x="T1" y="0"/>
                              </a:cxn>
                              <a:cxn ang="0">
                                <a:pos x="T3" y="0"/>
                              </a:cxn>
                            </a:cxnLst>
                            <a:rect l="0" t="0" r="r" b="b"/>
                            <a:pathLst>
                              <a:path w="10440">
                                <a:moveTo>
                                  <a:pt x="0" y="0"/>
                                </a:moveTo>
                                <a:lnTo>
                                  <a:pt x="1044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249AE64" id="Group 331" o:spid="_x0000_s1026" style="position:absolute;margin-left:51.9pt;margin-top:1.7pt;width:522pt;height:.1pt;z-index:-251691008;mso-position-horizontal-relative:page" coordorigin="1008,-810" coordsize="104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">
                <v:shape id="Freeform 332" o:spid="_x0000_s1027" style="position:absolute;left:1008;top:-810;width:10440;height:2;visibility:visible;mso-wrap-style:square;v-text-anchor:top" coordsize="104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" path="m,l10440,e" filled="f" strokeweight=".48pt">
                  <v:path arrowok="t" o:connecttype="custom" o:connectlocs="0,0;10440,0" o:connectangles="0,0"/>
                </v:shape>
                <w10:wrap anchorx="page"/>
              </v:group>
            </w:pict>
          </mc:Fallback>
        </mc:AlternateContent>
      </w:r>
      <w:r w:rsidR="00CF05CF">
        <w:rPr>
          <w:rFonts w:ascii="Times New Roman" w:eastAsia="Times New Roman" w:hAnsi="Times New Roman" w:cs="Times New Roman"/>
          <w:position w:val="-1"/>
          <w:sz w:val="28"/>
          <w:szCs w:val="28"/>
        </w:rPr>
        <w:tab/>
      </w:r>
      <w:r w:rsidR="00CF05CF">
        <w:rPr>
          <w:rFonts w:ascii="Times New Roman" w:eastAsia="Times New Roman" w:hAnsi="Times New Roman" w:cs="Times New Roman"/>
          <w:color w:val="FF0000"/>
          <w:position w:val="-1"/>
          <w:sz w:val="20"/>
          <w:szCs w:val="20"/>
        </w:rPr>
        <w:t xml:space="preserve">the site will show users categories of clothing that are available to purchase and also the premium service gives users faster </w:t>
      </w:r>
      <w:proofErr w:type="spellStart"/>
      <w:r w:rsidR="00CF05CF">
        <w:rPr>
          <w:rFonts w:ascii="Times New Roman" w:eastAsia="Times New Roman" w:hAnsi="Times New Roman" w:cs="Times New Roman"/>
          <w:color w:val="FF0000"/>
          <w:position w:val="-1"/>
          <w:sz w:val="20"/>
          <w:szCs w:val="20"/>
        </w:rPr>
        <w:t>responces</w:t>
      </w:r>
      <w:proofErr w:type="spellEnd"/>
      <w:r w:rsidR="00CF05CF">
        <w:rPr>
          <w:rFonts w:ascii="Times New Roman" w:eastAsia="Times New Roman" w:hAnsi="Times New Roman" w:cs="Times New Roman"/>
          <w:color w:val="FF0000"/>
          <w:position w:val="-1"/>
          <w:sz w:val="20"/>
          <w:szCs w:val="20"/>
        </w:rPr>
        <w:t xml:space="preserve"> on </w:t>
      </w:r>
      <w:proofErr w:type="spellStart"/>
      <w:proofErr w:type="gramStart"/>
      <w:r w:rsidR="00CF05CF">
        <w:rPr>
          <w:rFonts w:ascii="Times New Roman" w:eastAsia="Times New Roman" w:hAnsi="Times New Roman" w:cs="Times New Roman"/>
          <w:color w:val="FF0000"/>
          <w:position w:val="-1"/>
          <w:sz w:val="20"/>
          <w:szCs w:val="20"/>
        </w:rPr>
        <w:t>complaints,faster</w:t>
      </w:r>
      <w:proofErr w:type="spellEnd"/>
      <w:proofErr w:type="gramEnd"/>
      <w:r w:rsidR="00CF05CF">
        <w:rPr>
          <w:rFonts w:ascii="Times New Roman" w:eastAsia="Times New Roman" w:hAnsi="Times New Roman" w:cs="Times New Roman"/>
          <w:color w:val="FF0000"/>
          <w:position w:val="-1"/>
          <w:sz w:val="20"/>
          <w:szCs w:val="20"/>
        </w:rPr>
        <w:t xml:space="preserve"> shipping times , free delivery as well as other exceptional benefits</w:t>
      </w:r>
      <w:r w:rsidR="00CF05CF">
        <w:rPr>
          <w:rFonts w:ascii="Times New Roman" w:eastAsia="Times New Roman" w:hAnsi="Times New Roman" w:cs="Times New Roman"/>
          <w:color w:val="FF0000"/>
          <w:position w:val="-1"/>
          <w:sz w:val="20"/>
          <w:szCs w:val="20"/>
        </w:rPr>
        <w:tab/>
      </w:r>
    </w:p>
    <w:p w14:paraId="5935C44A" w14:textId="36161330" w:rsidR="009D4F17" w:rsidRDefault="00CF05CF">
      <w:pPr>
        <w:spacing w:before="23" w:after="0" w:line="316" w:lineRule="exact"/>
        <w:ind w:left="108" w:right="-20"/>
        <w:rPr>
          <w:rFonts w:ascii="Times New Roman" w:eastAsia="Times New Roman" w:hAnsi="Times New Roman" w:cs="Times New Roman"/>
        </w:rPr>
      </w:pPr>
      <w:r>
        <w:rPr>
          <w:rFonts w:ascii="Times New Roman" w:eastAsia="Times New Roman" w:hAnsi="Times New Roman" w:cs="Times New Roman"/>
          <w:noProof/>
          <w:position w:val="-1"/>
          <w:sz w:val="28"/>
          <w:szCs w:val="28"/>
        </w:rPr>
        <mc:AlternateContent>
          <mc:Choice Requires="wpg">
            <w:drawing>
              <wp:anchor distT="0" distB="0" distL="114300" distR="114300" simplePos="0" relativeHeight="251621376" behindDoc="1" locked="0" layoutInCell="1" allowOverlap="1" wp14:anchorId="7EFC4150" wp14:editId="07EAF594">
                <wp:simplePos x="0" y="0"/>
                <wp:positionH relativeFrom="margin">
                  <wp:align>center</wp:align>
                </wp:positionH>
                <wp:positionV relativeFrom="paragraph">
                  <wp:posOffset>27305</wp:posOffset>
                </wp:positionV>
                <wp:extent cx="6629400" cy="1270"/>
                <wp:effectExtent l="0" t="0" r="0" b="0"/>
                <wp:wrapNone/>
                <wp:docPr id="31" name="Group 3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9400" cy="1270"/>
                          <a:chOff x="1008" y="-533"/>
                          <a:chExt cx="10440" cy="2"/>
                        </a:xfrm>
                      </wpg:grpSpPr>
                      <wps:wsp>
                        <wps:cNvPr id="32" name="Freeform 340"/>
                        <wps:cNvSpPr>
                          <a:spLocks/>
                        </wps:cNvSpPr>
                        <wps:spPr bwMode="auto">
                          <a:xfrm>
                            <a:off x="1008" y="-533"/>
                            <a:ext cx="10440" cy="2"/>
                          </a:xfrm>
                          <a:custGeom>
                            <a:avLst/>
                            <a:gdLst>
                              <a:gd name="T0" fmla="+- 0 1008 1008"/>
                              <a:gd name="T1" fmla="*/ T0 w 10440"/>
                              <a:gd name="T2" fmla="+- 0 11448 1008"/>
                              <a:gd name="T3" fmla="*/ T2 w 10440"/>
                            </a:gdLst>
                            <a:ahLst/>
                            <a:cxnLst>
                              <a:cxn ang="0">
                                <a:pos x="T1" y="0"/>
                              </a:cxn>
                              <a:cxn ang="0">
                                <a:pos x="T3" y="0"/>
                              </a:cxn>
                            </a:cxnLst>
                            <a:rect l="0" t="0" r="r" b="b"/>
                            <a:pathLst>
                              <a:path w="10440">
                                <a:moveTo>
                                  <a:pt x="0" y="0"/>
                                </a:moveTo>
                                <a:lnTo>
                                  <a:pt x="1044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0522139" id="Group 339" o:spid="_x0000_s1026" style="position:absolute;margin-left:0;margin-top:2.15pt;width:522pt;height:.1pt;z-index:-251695104;mso-position-horizontal:center;mso-position-horizontal-relative:margin" coordorigin="1008,-533" coordsize="104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">
                <v:shape id="Freeform 340" o:spid="_x0000_s1027" style="position:absolute;left:1008;top:-533;width:10440;height:2;visibility:visible;mso-wrap-style:square;v-text-anchor:top" coordsize="104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" path="m,l10440,e" filled="f" strokeweight=".48pt">
                  <v:path arrowok="t" o:connecttype="custom" o:connectlocs="0,0;10440,0" o:connectangles="0,0"/>
                </v:shape>
                <w10:wrap anchorx="margin"/>
              </v:group>
            </w:pict>
          </mc:Fallback>
        </mc:AlternateContent>
      </w:r>
      <w:r w:rsidR="005054F2">
        <w:rPr>
          <w:rFonts w:ascii="Times New Roman" w:eastAsia="Times New Roman" w:hAnsi="Times New Roman" w:cs="Times New Roman"/>
          <w:noProof/>
          <w:position w:val="-1"/>
          <w:sz w:val="28"/>
          <w:szCs w:val="28"/>
        </w:rPr>
        <mc:AlternateContent>
          <mc:Choice Requires="wpg">
            <w:drawing>
              <wp:anchor distT="0" distB="0" distL="114300" distR="114300" simplePos="0" relativeHeight="251623424" behindDoc="1" locked="0" layoutInCell="1" allowOverlap="1" wp14:anchorId="1A03DA96" wp14:editId="7E0B3353">
                <wp:simplePos x="0" y="0"/>
                <wp:positionH relativeFrom="page">
                  <wp:posOffset>640080</wp:posOffset>
                </wp:positionH>
                <wp:positionV relativeFrom="paragraph">
                  <wp:posOffset>494030</wp:posOffset>
                </wp:positionV>
                <wp:extent cx="6629400" cy="1270"/>
                <wp:effectExtent l="11430" t="9525" r="7620" b="8255"/>
                <wp:wrapNone/>
                <wp:docPr id="27" name="Group 3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9400" cy="1270"/>
                          <a:chOff x="1008" y="778"/>
                          <a:chExt cx="10440" cy="2"/>
                        </a:xfrm>
                      </wpg:grpSpPr>
                      <wps:wsp>
                        <wps:cNvPr id="28" name="Freeform 336"/>
                        <wps:cNvSpPr>
                          <a:spLocks/>
                        </wps:cNvSpPr>
                        <wps:spPr bwMode="auto">
                          <a:xfrm>
                            <a:off x="1008" y="778"/>
                            <a:ext cx="10440" cy="2"/>
                          </a:xfrm>
                          <a:custGeom>
                            <a:avLst/>
                            <a:gdLst>
                              <a:gd name="T0" fmla="+- 0 1008 1008"/>
                              <a:gd name="T1" fmla="*/ T0 w 10440"/>
                              <a:gd name="T2" fmla="+- 0 11448 1008"/>
                              <a:gd name="T3" fmla="*/ T2 w 10440"/>
                            </a:gdLst>
                            <a:ahLst/>
                            <a:cxnLst>
                              <a:cxn ang="0">
                                <a:pos x="T1" y="0"/>
                              </a:cxn>
                              <a:cxn ang="0">
                                <a:pos x="T3" y="0"/>
                              </a:cxn>
                            </a:cxnLst>
                            <a:rect l="0" t="0" r="r" b="b"/>
                            <a:pathLst>
                              <a:path w="10440">
                                <a:moveTo>
                                  <a:pt x="0" y="0"/>
                                </a:moveTo>
                                <a:lnTo>
                                  <a:pt x="1044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xmlns:w16="http://schemas.microsoft.com/office/word/2018/wordml" xmlns:w16cex="http://schemas.microsoft.com/office/word/2018/wordml/cex">
            <w:pict>
              <v:group id="Group 335" style="position:absolute;margin-left:50.4pt;margin-top:38.9pt;width:522pt;height:.1pt;z-index:-251693056;mso-position-horizontal-relative:page" coordsize="10440,2" coordorigin="1008,778" o:spid="_x0000_s1026" w14:anchorId="615CA8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">
                <v:shape id="Freeform 336" style="position:absolute;left:1008;top:778;width:10440;height:2;visibility:visible;mso-wrap-style:square;v-text-anchor:top" coordsize="10440,2" o:spid="_x0000_s1027" filled="f" strokeweight=".48pt" path="m,l1044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">
                  <v:path arrowok="t" o:connecttype="custom" o:connectlocs="0,0;10440,0" o:connectangles="0,0"/>
                </v:shape>
                <w10:wrap anchorx="page"/>
              </v:group>
            </w:pict>
          </mc:Fallback>
        </mc:AlternateContent>
      </w:r>
      <w:r w:rsidR="005054F2">
        <w:rPr>
          <w:rFonts w:ascii="Times New Roman" w:eastAsia="Times New Roman" w:hAnsi="Times New Roman" w:cs="Times New Roman"/>
          <w:noProof/>
          <w:position w:val="-1"/>
          <w:sz w:val="28"/>
          <w:szCs w:val="28"/>
        </w:rPr>
        <mc:AlternateContent>
          <mc:Choice Requires="wpg">
            <w:drawing>
              <wp:anchor distT="0" distB="0" distL="114300" distR="114300" simplePos="0" relativeHeight="251624448" behindDoc="1" locked="0" layoutInCell="1" allowOverlap="1" wp14:anchorId="20E57A45" wp14:editId="2867F1B9">
                <wp:simplePos x="0" y="0"/>
                <wp:positionH relativeFrom="page">
                  <wp:posOffset>640080</wp:posOffset>
                </wp:positionH>
                <wp:positionV relativeFrom="paragraph">
                  <wp:posOffset>756920</wp:posOffset>
                </wp:positionV>
                <wp:extent cx="6629400" cy="1270"/>
                <wp:effectExtent l="11430" t="5715" r="7620" b="12065"/>
                <wp:wrapNone/>
                <wp:docPr id="25" name="Group 3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9400" cy="1270"/>
                          <a:chOff x="1008" y="1192"/>
                          <a:chExt cx="10440" cy="2"/>
                        </a:xfrm>
                      </wpg:grpSpPr>
                      <wps:wsp>
                        <wps:cNvPr id="26" name="Freeform 334"/>
                        <wps:cNvSpPr>
                          <a:spLocks/>
                        </wps:cNvSpPr>
                        <wps:spPr bwMode="auto">
                          <a:xfrm>
                            <a:off x="1008" y="1192"/>
                            <a:ext cx="10440" cy="2"/>
                          </a:xfrm>
                          <a:custGeom>
                            <a:avLst/>
                            <a:gdLst>
                              <a:gd name="T0" fmla="+- 0 1008 1008"/>
                              <a:gd name="T1" fmla="*/ T0 w 10440"/>
                              <a:gd name="T2" fmla="+- 0 11448 1008"/>
                              <a:gd name="T3" fmla="*/ T2 w 10440"/>
                            </a:gdLst>
                            <a:ahLst/>
                            <a:cxnLst>
                              <a:cxn ang="0">
                                <a:pos x="T1" y="0"/>
                              </a:cxn>
                              <a:cxn ang="0">
                                <a:pos x="T3" y="0"/>
                              </a:cxn>
                            </a:cxnLst>
                            <a:rect l="0" t="0" r="r" b="b"/>
                            <a:pathLst>
                              <a:path w="10440">
                                <a:moveTo>
                                  <a:pt x="0" y="0"/>
                                </a:moveTo>
                                <a:lnTo>
                                  <a:pt x="1044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xmlns:w16="http://schemas.microsoft.com/office/word/2018/wordml" xmlns:w16cex="http://schemas.microsoft.com/office/word/2018/wordml/cex">
            <w:pict>
              <v:group id="Group 333" style="position:absolute;margin-left:50.4pt;margin-top:59.6pt;width:522pt;height:.1pt;z-index:-251692032;mso-position-horizontal-relative:page" coordsize="10440,2" coordorigin="1008,1192" o:spid="_x0000_s1026" w14:anchorId="49982F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">
                <v:shape id="Freeform 334" style="position:absolute;left:1008;top:1192;width:10440;height:2;visibility:visible;mso-wrap-style:square;v-text-anchor:top" coordsize="10440,2" o:spid="_x0000_s1027" filled="f" strokeweight=".48pt" path="m,l1044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">
                  <v:path arrowok="t" o:connecttype="custom" o:connectlocs="0,0;10440,0" o:connectangles="0,0"/>
                </v:shape>
                <w10:wrap anchorx="page"/>
              </v:group>
            </w:pict>
          </mc:Fallback>
        </mc:AlternateContent>
      </w:r>
      <w:r w:rsidR="005E1EC9" w:rsidRPr="005E1EC9">
        <w:rPr>
          <w:rFonts w:ascii="Times New Roman" w:eastAsia="Times New Roman" w:hAnsi="Times New Roman" w:cs="Times New Roman"/>
          <w:position w:val="-1"/>
          <w:sz w:val="28"/>
          <w:szCs w:val="28"/>
        </w:rPr>
        <w:t>What is</w:t>
      </w:r>
      <w:r w:rsidR="00C20A69">
        <w:rPr>
          <w:rFonts w:ascii="Times New Roman" w:eastAsia="Times New Roman" w:hAnsi="Times New Roman" w:cs="Times New Roman"/>
          <w:spacing w:val="-10"/>
          <w:position w:val="-1"/>
          <w:sz w:val="28"/>
          <w:szCs w:val="28"/>
        </w:rPr>
        <w:t xml:space="preserve"> </w:t>
      </w:r>
      <w:r w:rsidR="005E1EC9">
        <w:rPr>
          <w:rFonts w:ascii="Times New Roman" w:eastAsia="Times New Roman" w:hAnsi="Times New Roman" w:cs="Times New Roman"/>
          <w:position w:val="-1"/>
          <w:sz w:val="28"/>
          <w:szCs w:val="28"/>
        </w:rPr>
        <w:t>the</w:t>
      </w:r>
      <w:r w:rsidR="00C20A69">
        <w:rPr>
          <w:rFonts w:ascii="Times New Roman" w:eastAsia="Times New Roman" w:hAnsi="Times New Roman" w:cs="Times New Roman"/>
          <w:spacing w:val="-5"/>
          <w:position w:val="-1"/>
          <w:sz w:val="28"/>
          <w:szCs w:val="28"/>
        </w:rPr>
        <w:t xml:space="preserve"> </w:t>
      </w:r>
      <w:r w:rsidR="005E1EC9">
        <w:rPr>
          <w:rFonts w:ascii="Times New Roman" w:eastAsia="Times New Roman" w:hAnsi="Times New Roman" w:cs="Times New Roman"/>
          <w:spacing w:val="-5"/>
          <w:position w:val="-1"/>
          <w:sz w:val="28"/>
          <w:szCs w:val="28"/>
        </w:rPr>
        <w:t>B</w:t>
      </w:r>
      <w:r w:rsidR="00C20A69">
        <w:rPr>
          <w:rFonts w:ascii="Times New Roman" w:eastAsia="Times New Roman" w:hAnsi="Times New Roman" w:cs="Times New Roman"/>
          <w:position w:val="-1"/>
          <w:sz w:val="28"/>
          <w:szCs w:val="28"/>
        </w:rPr>
        <w:t>usiness</w:t>
      </w:r>
      <w:r w:rsidR="00C20A69">
        <w:rPr>
          <w:rFonts w:ascii="Times New Roman" w:eastAsia="Times New Roman" w:hAnsi="Times New Roman" w:cs="Times New Roman"/>
          <w:spacing w:val="-9"/>
          <w:position w:val="-1"/>
          <w:sz w:val="28"/>
          <w:szCs w:val="28"/>
        </w:rPr>
        <w:t xml:space="preserve"> </w:t>
      </w:r>
      <w:r w:rsidR="00C20A69">
        <w:rPr>
          <w:rFonts w:ascii="Times New Roman" w:eastAsia="Times New Roman" w:hAnsi="Times New Roman" w:cs="Times New Roman"/>
          <w:position w:val="-1"/>
          <w:sz w:val="28"/>
          <w:szCs w:val="28"/>
        </w:rPr>
        <w:t>Model</w:t>
      </w:r>
      <w:r w:rsidR="005E1EC9">
        <w:rPr>
          <w:rFonts w:ascii="Times New Roman" w:eastAsia="Times New Roman" w:hAnsi="Times New Roman" w:cs="Times New Roman"/>
          <w:position w:val="-1"/>
          <w:sz w:val="28"/>
          <w:szCs w:val="28"/>
        </w:rPr>
        <w:t xml:space="preserve">? </w:t>
      </w:r>
      <w:r w:rsidR="00C20A69">
        <w:rPr>
          <w:rFonts w:ascii="Times New Roman" w:eastAsia="Times New Roman" w:hAnsi="Times New Roman" w:cs="Times New Roman"/>
          <w:spacing w:val="-6"/>
          <w:position w:val="-1"/>
          <w:sz w:val="28"/>
          <w:szCs w:val="28"/>
        </w:rPr>
        <w:t xml:space="preserve"> </w:t>
      </w:r>
      <w:r w:rsidR="00C20A69">
        <w:rPr>
          <w:rFonts w:ascii="Times New Roman" w:eastAsia="Times New Roman" w:hAnsi="Times New Roman" w:cs="Times New Roman"/>
          <w:position w:val="-1"/>
        </w:rPr>
        <w:t>(How</w:t>
      </w:r>
      <w:r w:rsidR="00C20A69">
        <w:rPr>
          <w:rFonts w:ascii="Times New Roman" w:eastAsia="Times New Roman" w:hAnsi="Times New Roman" w:cs="Times New Roman"/>
          <w:spacing w:val="-5"/>
          <w:position w:val="-1"/>
        </w:rPr>
        <w:t xml:space="preserve"> </w:t>
      </w:r>
      <w:r w:rsidR="00C20A69">
        <w:rPr>
          <w:rFonts w:ascii="Times New Roman" w:eastAsia="Times New Roman" w:hAnsi="Times New Roman" w:cs="Times New Roman"/>
          <w:position w:val="-1"/>
        </w:rPr>
        <w:t>will</w:t>
      </w:r>
      <w:r w:rsidR="00C20A69">
        <w:rPr>
          <w:rFonts w:ascii="Times New Roman" w:eastAsia="Times New Roman" w:hAnsi="Times New Roman" w:cs="Times New Roman"/>
          <w:spacing w:val="-3"/>
          <w:position w:val="-1"/>
        </w:rPr>
        <w:t xml:space="preserve"> </w:t>
      </w:r>
      <w:r w:rsidR="00C20A69">
        <w:rPr>
          <w:rFonts w:ascii="Times New Roman" w:eastAsia="Times New Roman" w:hAnsi="Times New Roman" w:cs="Times New Roman"/>
          <w:position w:val="-1"/>
        </w:rPr>
        <w:t>the</w:t>
      </w:r>
      <w:r w:rsidR="00C20A69">
        <w:rPr>
          <w:rFonts w:ascii="Times New Roman" w:eastAsia="Times New Roman" w:hAnsi="Times New Roman" w:cs="Times New Roman"/>
          <w:spacing w:val="-3"/>
          <w:position w:val="-1"/>
        </w:rPr>
        <w:t xml:space="preserve"> </w:t>
      </w:r>
      <w:r w:rsidR="00C20A69">
        <w:rPr>
          <w:rFonts w:ascii="Times New Roman" w:eastAsia="Times New Roman" w:hAnsi="Times New Roman" w:cs="Times New Roman"/>
          <w:position w:val="-1"/>
        </w:rPr>
        <w:t>business</w:t>
      </w:r>
      <w:r w:rsidR="00C20A69">
        <w:rPr>
          <w:rFonts w:ascii="Times New Roman" w:eastAsia="Times New Roman" w:hAnsi="Times New Roman" w:cs="Times New Roman"/>
          <w:spacing w:val="-7"/>
          <w:position w:val="-1"/>
        </w:rPr>
        <w:t xml:space="preserve"> </w:t>
      </w:r>
      <w:r w:rsidR="005E1EC9">
        <w:rPr>
          <w:rFonts w:ascii="Times New Roman" w:eastAsia="Times New Roman" w:hAnsi="Times New Roman" w:cs="Times New Roman"/>
          <w:position w:val="-1"/>
        </w:rPr>
        <w:t>make money</w:t>
      </w:r>
      <w:r w:rsidR="00C20A69">
        <w:rPr>
          <w:rFonts w:ascii="Times New Roman" w:eastAsia="Times New Roman" w:hAnsi="Times New Roman" w:cs="Times New Roman"/>
          <w:position w:val="-1"/>
        </w:rPr>
        <w:t>?)</w:t>
      </w:r>
    </w:p>
    <w:p w14:paraId="7EB83893" w14:textId="77777777" w:rsidR="009D4F17" w:rsidRDefault="009D4F17">
      <w:pPr>
        <w:spacing w:after="0" w:line="200" w:lineRule="exact"/>
        <w:rPr>
          <w:sz w:val="20"/>
          <w:szCs w:val="20"/>
        </w:rPr>
      </w:pPr>
    </w:p>
    <w:p w14:paraId="06F360E5" w14:textId="654E1A96" w:rsidR="009D4F17" w:rsidRPr="00961101" w:rsidRDefault="00961101">
      <w:pPr>
        <w:spacing w:after="0" w:line="200" w:lineRule="exact"/>
        <w:rPr>
          <w:color w:val="FF0000"/>
          <w:sz w:val="20"/>
          <w:szCs w:val="20"/>
        </w:rPr>
      </w:pPr>
      <w:r>
        <w:rPr>
          <w:sz w:val="20"/>
          <w:szCs w:val="20"/>
        </w:rPr>
        <w:tab/>
      </w:r>
      <w:r>
        <w:rPr>
          <w:color w:val="FF0000"/>
          <w:sz w:val="20"/>
          <w:szCs w:val="20"/>
        </w:rPr>
        <w:t xml:space="preserve">the business will have the online site, the </w:t>
      </w:r>
      <w:proofErr w:type="gramStart"/>
      <w:r>
        <w:rPr>
          <w:color w:val="FF0000"/>
          <w:sz w:val="20"/>
          <w:szCs w:val="20"/>
        </w:rPr>
        <w:t>in person</w:t>
      </w:r>
      <w:proofErr w:type="gramEnd"/>
      <w:r>
        <w:rPr>
          <w:color w:val="FF0000"/>
          <w:sz w:val="20"/>
          <w:szCs w:val="20"/>
        </w:rPr>
        <w:t xml:space="preserve"> store, as well as the premium subscription</w:t>
      </w:r>
    </w:p>
    <w:p w14:paraId="41D8F35A" w14:textId="77777777" w:rsidR="009D4F17" w:rsidRDefault="009D4F17">
      <w:pPr>
        <w:spacing w:after="0" w:line="200" w:lineRule="exact"/>
        <w:rPr>
          <w:sz w:val="20"/>
          <w:szCs w:val="20"/>
        </w:rPr>
      </w:pPr>
    </w:p>
    <w:p w14:paraId="3AFCAC72" w14:textId="77777777" w:rsidR="009D4F17" w:rsidRDefault="009D4F17">
      <w:pPr>
        <w:spacing w:after="0" w:line="200" w:lineRule="exact"/>
        <w:rPr>
          <w:sz w:val="20"/>
          <w:szCs w:val="20"/>
        </w:rPr>
      </w:pPr>
    </w:p>
    <w:p w14:paraId="0A7068B6" w14:textId="77777777" w:rsidR="009D4F17" w:rsidRDefault="009D4F17">
      <w:pPr>
        <w:spacing w:after="0" w:line="200" w:lineRule="exact"/>
        <w:rPr>
          <w:sz w:val="20"/>
          <w:szCs w:val="20"/>
        </w:rPr>
      </w:pPr>
    </w:p>
    <w:p w14:paraId="156DB2AF" w14:textId="0C38CBB7" w:rsidR="009D4F17" w:rsidRDefault="005054F2">
      <w:pPr>
        <w:spacing w:before="23" w:after="0" w:line="240" w:lineRule="auto"/>
        <w:ind w:left="108" w:right="601"/>
        <w:rPr>
          <w:rFonts w:ascii="Times New Roman" w:eastAsia="Times New Roman" w:hAnsi="Times New Roman" w:cs="Times New Roman"/>
          <w:sz w:val="20"/>
          <w:szCs w:val="20"/>
        </w:rPr>
      </w:pPr>
      <w:r>
        <w:rPr>
          <w:noProof/>
        </w:rPr>
        <mc:AlternateContent>
          <mc:Choice Requires="wpg">
            <w:drawing>
              <wp:anchor distT="0" distB="0" distL="114300" distR="114300" simplePos="0" relativeHeight="251627520" behindDoc="1" locked="0" layoutInCell="1" allowOverlap="1" wp14:anchorId="1E907160" wp14:editId="239A1694">
                <wp:simplePos x="0" y="0"/>
                <wp:positionH relativeFrom="page">
                  <wp:posOffset>640080</wp:posOffset>
                </wp:positionH>
                <wp:positionV relativeFrom="paragraph">
                  <wp:posOffset>537210</wp:posOffset>
                </wp:positionV>
                <wp:extent cx="6629400" cy="1270"/>
                <wp:effectExtent l="11430" t="13970" r="7620" b="3810"/>
                <wp:wrapNone/>
                <wp:docPr id="23" name="Group 3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9400" cy="1270"/>
                          <a:chOff x="1008" y="846"/>
                          <a:chExt cx="10440" cy="2"/>
                        </a:xfrm>
                      </wpg:grpSpPr>
                      <wps:wsp>
                        <wps:cNvPr id="24" name="Freeform 328"/>
                        <wps:cNvSpPr>
                          <a:spLocks/>
                        </wps:cNvSpPr>
                        <wps:spPr bwMode="auto">
                          <a:xfrm>
                            <a:off x="1008" y="846"/>
                            <a:ext cx="10440" cy="2"/>
                          </a:xfrm>
                          <a:custGeom>
                            <a:avLst/>
                            <a:gdLst>
                              <a:gd name="T0" fmla="+- 0 1008 1008"/>
                              <a:gd name="T1" fmla="*/ T0 w 10440"/>
                              <a:gd name="T2" fmla="+- 0 11448 1008"/>
                              <a:gd name="T3" fmla="*/ T2 w 10440"/>
                            </a:gdLst>
                            <a:ahLst/>
                            <a:cxnLst>
                              <a:cxn ang="0">
                                <a:pos x="T1" y="0"/>
                              </a:cxn>
                              <a:cxn ang="0">
                                <a:pos x="T3" y="0"/>
                              </a:cxn>
                            </a:cxnLst>
                            <a:rect l="0" t="0" r="r" b="b"/>
                            <a:pathLst>
                              <a:path w="10440">
                                <a:moveTo>
                                  <a:pt x="0" y="0"/>
                                </a:moveTo>
                                <a:lnTo>
                                  <a:pt x="1044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xmlns:w16="http://schemas.microsoft.com/office/word/2018/wordml" xmlns:w16cex="http://schemas.microsoft.com/office/word/2018/wordml/cex">
            <w:pict>
              <v:group id="Group 327" style="position:absolute;margin-left:50.4pt;margin-top:42.3pt;width:522pt;height:.1pt;z-index:-251688960;mso-position-horizontal-relative:page" coordsize="10440,2" coordorigin="1008,846" o:spid="_x0000_s1026" w14:anchorId="5318625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">
                <v:shape id="Freeform 328" style="position:absolute;left:1008;top:846;width:10440;height:2;visibility:visible;mso-wrap-style:square;v-text-anchor:top" coordsize="10440,2" o:spid="_x0000_s1027" filled="f" strokeweight=".48pt" path="m,l1044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">
                  <v:path arrowok="t" o:connecttype="custom" o:connectlocs="0,0;10440,0" o:connectangles="0,0"/>
                </v:shape>
                <w10:wrap anchorx="page"/>
              </v:group>
            </w:pict>
          </mc:Fallback>
        </mc:AlternateContent>
      </w:r>
      <w:r>
        <w:rPr>
          <w:noProof/>
        </w:rPr>
        <mc:AlternateContent>
          <mc:Choice Requires="wpg">
            <w:drawing>
              <wp:anchor distT="0" distB="0" distL="114300" distR="114300" simplePos="0" relativeHeight="251629568" behindDoc="1" locked="0" layoutInCell="1" allowOverlap="1" wp14:anchorId="6CABD29D" wp14:editId="2CE0F446">
                <wp:simplePos x="0" y="0"/>
                <wp:positionH relativeFrom="page">
                  <wp:posOffset>640080</wp:posOffset>
                </wp:positionH>
                <wp:positionV relativeFrom="paragraph">
                  <wp:posOffset>1062990</wp:posOffset>
                </wp:positionV>
                <wp:extent cx="6629400" cy="1270"/>
                <wp:effectExtent l="11430" t="6350" r="7620" b="11430"/>
                <wp:wrapNone/>
                <wp:docPr id="19" name="Group 3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9400" cy="1270"/>
                          <a:chOff x="1008" y="1674"/>
                          <a:chExt cx="10440" cy="2"/>
                        </a:xfrm>
                      </wpg:grpSpPr>
                      <wps:wsp>
                        <wps:cNvPr id="20" name="Freeform 324"/>
                        <wps:cNvSpPr>
                          <a:spLocks/>
                        </wps:cNvSpPr>
                        <wps:spPr bwMode="auto">
                          <a:xfrm>
                            <a:off x="1008" y="1674"/>
                            <a:ext cx="10440" cy="2"/>
                          </a:xfrm>
                          <a:custGeom>
                            <a:avLst/>
                            <a:gdLst>
                              <a:gd name="T0" fmla="+- 0 1008 1008"/>
                              <a:gd name="T1" fmla="*/ T0 w 10440"/>
                              <a:gd name="T2" fmla="+- 0 11448 1008"/>
                              <a:gd name="T3" fmla="*/ T2 w 10440"/>
                            </a:gdLst>
                            <a:ahLst/>
                            <a:cxnLst>
                              <a:cxn ang="0">
                                <a:pos x="T1" y="0"/>
                              </a:cxn>
                              <a:cxn ang="0">
                                <a:pos x="T3" y="0"/>
                              </a:cxn>
                            </a:cxnLst>
                            <a:rect l="0" t="0" r="r" b="b"/>
                            <a:pathLst>
                              <a:path w="10440">
                                <a:moveTo>
                                  <a:pt x="0" y="0"/>
                                </a:moveTo>
                                <a:lnTo>
                                  <a:pt x="1044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742BB19" id="Group 323" o:spid="_x0000_s1026" style="position:absolute;margin-left:50.4pt;margin-top:83.7pt;width:522pt;height:.1pt;z-index:-251686912;mso-position-horizontal-relative:page" coordorigin="1008,1674" coordsize="104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">
                <v:shape id="Freeform 324" o:spid="_x0000_s1027" style="position:absolute;left:1008;top:1674;width:10440;height:2;visibility:visible;mso-wrap-style:square;v-text-anchor:top" coordsize="104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" path="m,l10440,e" filled="f" strokeweight=".48pt">
                  <v:path arrowok="t" o:connecttype="custom" o:connectlocs="0,0;10440,0" o:connectangles="0,0"/>
                </v:shape>
                <w10:wrap anchorx="page"/>
              </v:group>
            </w:pict>
          </mc:Fallback>
        </mc:AlternateContent>
      </w:r>
      <w:r w:rsidR="00C20A69">
        <w:rPr>
          <w:rFonts w:ascii="Times New Roman" w:eastAsia="Times New Roman" w:hAnsi="Times New Roman" w:cs="Times New Roman"/>
          <w:sz w:val="28"/>
          <w:szCs w:val="28"/>
        </w:rPr>
        <w:t>What</w:t>
      </w:r>
      <w:r w:rsidR="002F37FF">
        <w:rPr>
          <w:rFonts w:ascii="Times New Roman" w:eastAsia="Times New Roman" w:hAnsi="Times New Roman" w:cs="Times New Roman"/>
          <w:sz w:val="28"/>
          <w:szCs w:val="28"/>
        </w:rPr>
        <w:t xml:space="preserve"> is</w:t>
      </w:r>
      <w:r w:rsidR="00C20A69">
        <w:rPr>
          <w:rFonts w:ascii="Times New Roman" w:eastAsia="Times New Roman" w:hAnsi="Times New Roman" w:cs="Times New Roman"/>
          <w:spacing w:val="-8"/>
          <w:sz w:val="28"/>
          <w:szCs w:val="28"/>
        </w:rPr>
        <w:t xml:space="preserve"> </w:t>
      </w:r>
      <w:r w:rsidR="005E1EC9">
        <w:rPr>
          <w:rFonts w:ascii="Times New Roman" w:eastAsia="Times New Roman" w:hAnsi="Times New Roman" w:cs="Times New Roman"/>
          <w:sz w:val="28"/>
          <w:szCs w:val="28"/>
        </w:rPr>
        <w:t>the U</w:t>
      </w:r>
      <w:r w:rsidR="00C20A69">
        <w:rPr>
          <w:rFonts w:ascii="Times New Roman" w:eastAsia="Times New Roman" w:hAnsi="Times New Roman" w:cs="Times New Roman"/>
          <w:sz w:val="28"/>
          <w:szCs w:val="28"/>
        </w:rPr>
        <w:t>nique</w:t>
      </w:r>
      <w:r w:rsidR="00C20A69">
        <w:rPr>
          <w:rFonts w:ascii="Times New Roman" w:eastAsia="Times New Roman" w:hAnsi="Times New Roman" w:cs="Times New Roman"/>
          <w:spacing w:val="-8"/>
          <w:sz w:val="28"/>
          <w:szCs w:val="28"/>
        </w:rPr>
        <w:t xml:space="preserve"> </w:t>
      </w:r>
      <w:r w:rsidR="005E1EC9">
        <w:rPr>
          <w:rFonts w:ascii="Times New Roman" w:eastAsia="Times New Roman" w:hAnsi="Times New Roman" w:cs="Times New Roman"/>
          <w:sz w:val="28"/>
          <w:szCs w:val="28"/>
        </w:rPr>
        <w:t>S</w:t>
      </w:r>
      <w:r w:rsidR="00C20A69">
        <w:rPr>
          <w:rFonts w:ascii="Times New Roman" w:eastAsia="Times New Roman" w:hAnsi="Times New Roman" w:cs="Times New Roman"/>
          <w:sz w:val="28"/>
          <w:szCs w:val="28"/>
        </w:rPr>
        <w:t>elling</w:t>
      </w:r>
      <w:r w:rsidR="00C20A69">
        <w:rPr>
          <w:rFonts w:ascii="Times New Roman" w:eastAsia="Times New Roman" w:hAnsi="Times New Roman" w:cs="Times New Roman"/>
          <w:spacing w:val="-7"/>
          <w:sz w:val="28"/>
          <w:szCs w:val="28"/>
        </w:rPr>
        <w:t xml:space="preserve"> </w:t>
      </w:r>
      <w:r w:rsidR="005E1EC9">
        <w:rPr>
          <w:rFonts w:ascii="Times New Roman" w:eastAsia="Times New Roman" w:hAnsi="Times New Roman" w:cs="Times New Roman"/>
          <w:spacing w:val="-7"/>
          <w:sz w:val="28"/>
          <w:szCs w:val="28"/>
        </w:rPr>
        <w:t>P</w:t>
      </w:r>
      <w:r w:rsidR="00C20A69">
        <w:rPr>
          <w:rFonts w:ascii="Times New Roman" w:eastAsia="Times New Roman" w:hAnsi="Times New Roman" w:cs="Times New Roman"/>
          <w:sz w:val="28"/>
          <w:szCs w:val="28"/>
        </w:rPr>
        <w:t>roposit</w:t>
      </w:r>
      <w:r w:rsidR="00C20A69">
        <w:rPr>
          <w:rFonts w:ascii="Times New Roman" w:eastAsia="Times New Roman" w:hAnsi="Times New Roman" w:cs="Times New Roman"/>
          <w:spacing w:val="-1"/>
          <w:sz w:val="28"/>
          <w:szCs w:val="28"/>
        </w:rPr>
        <w:t>i</w:t>
      </w:r>
      <w:r w:rsidR="00C20A69">
        <w:rPr>
          <w:rFonts w:ascii="Times New Roman" w:eastAsia="Times New Roman" w:hAnsi="Times New Roman" w:cs="Times New Roman"/>
          <w:sz w:val="28"/>
          <w:szCs w:val="28"/>
        </w:rPr>
        <w:t>on</w:t>
      </w:r>
      <w:r w:rsidR="005E1EC9">
        <w:rPr>
          <w:rFonts w:ascii="Times New Roman" w:eastAsia="Times New Roman" w:hAnsi="Times New Roman" w:cs="Times New Roman"/>
          <w:sz w:val="28"/>
          <w:szCs w:val="28"/>
        </w:rPr>
        <w:t>?</w:t>
      </w:r>
      <w:r w:rsidR="00C20A69">
        <w:rPr>
          <w:rFonts w:ascii="Times New Roman" w:eastAsia="Times New Roman" w:hAnsi="Times New Roman" w:cs="Times New Roman"/>
          <w:spacing w:val="-28"/>
          <w:sz w:val="28"/>
          <w:szCs w:val="28"/>
        </w:rPr>
        <w:t xml:space="preserve"> </w:t>
      </w:r>
      <w:r w:rsidR="00C20A69">
        <w:rPr>
          <w:rFonts w:ascii="Times New Roman" w:eastAsia="Times New Roman" w:hAnsi="Times New Roman" w:cs="Times New Roman"/>
          <w:sz w:val="20"/>
          <w:szCs w:val="20"/>
        </w:rPr>
        <w:t>(W</w:t>
      </w:r>
      <w:r w:rsidR="00C20A69">
        <w:rPr>
          <w:rFonts w:ascii="Times New Roman" w:eastAsia="Times New Roman" w:hAnsi="Times New Roman" w:cs="Times New Roman"/>
          <w:spacing w:val="1"/>
          <w:sz w:val="20"/>
          <w:szCs w:val="20"/>
        </w:rPr>
        <w:t>h</w:t>
      </w:r>
      <w:r w:rsidR="00C20A69">
        <w:rPr>
          <w:rFonts w:ascii="Times New Roman" w:eastAsia="Times New Roman" w:hAnsi="Times New Roman" w:cs="Times New Roman"/>
          <w:sz w:val="20"/>
          <w:szCs w:val="20"/>
        </w:rPr>
        <w:t>y will t</w:t>
      </w:r>
      <w:r w:rsidR="00C20A69">
        <w:rPr>
          <w:rFonts w:ascii="Times New Roman" w:eastAsia="Times New Roman" w:hAnsi="Times New Roman" w:cs="Times New Roman"/>
          <w:spacing w:val="1"/>
          <w:sz w:val="20"/>
          <w:szCs w:val="20"/>
        </w:rPr>
        <w:t>h</w:t>
      </w:r>
      <w:r w:rsidR="00C20A69">
        <w:rPr>
          <w:rFonts w:ascii="Times New Roman" w:eastAsia="Times New Roman" w:hAnsi="Times New Roman" w:cs="Times New Roman"/>
          <w:sz w:val="20"/>
          <w:szCs w:val="20"/>
        </w:rPr>
        <w:t xml:space="preserve">e </w:t>
      </w:r>
      <w:r w:rsidR="00C20A69">
        <w:rPr>
          <w:rFonts w:ascii="Times New Roman" w:eastAsia="Times New Roman" w:hAnsi="Times New Roman" w:cs="Times New Roman"/>
          <w:spacing w:val="-2"/>
          <w:sz w:val="20"/>
          <w:szCs w:val="20"/>
        </w:rPr>
        <w:t>m</w:t>
      </w:r>
      <w:r w:rsidR="00C20A69">
        <w:rPr>
          <w:rFonts w:ascii="Times New Roman" w:eastAsia="Times New Roman" w:hAnsi="Times New Roman" w:cs="Times New Roman"/>
          <w:sz w:val="20"/>
          <w:szCs w:val="20"/>
        </w:rPr>
        <w:t>ar</w:t>
      </w:r>
      <w:r w:rsidR="00C20A69">
        <w:rPr>
          <w:rFonts w:ascii="Times New Roman" w:eastAsia="Times New Roman" w:hAnsi="Times New Roman" w:cs="Times New Roman"/>
          <w:spacing w:val="1"/>
          <w:sz w:val="20"/>
          <w:szCs w:val="20"/>
        </w:rPr>
        <w:t>k</w:t>
      </w:r>
      <w:r w:rsidR="00C20A69">
        <w:rPr>
          <w:rFonts w:ascii="Times New Roman" w:eastAsia="Times New Roman" w:hAnsi="Times New Roman" w:cs="Times New Roman"/>
          <w:sz w:val="20"/>
          <w:szCs w:val="20"/>
        </w:rPr>
        <w:t>et b</w:t>
      </w:r>
      <w:r w:rsidR="00C20A69">
        <w:rPr>
          <w:rFonts w:ascii="Times New Roman" w:eastAsia="Times New Roman" w:hAnsi="Times New Roman" w:cs="Times New Roman"/>
          <w:spacing w:val="1"/>
          <w:sz w:val="20"/>
          <w:szCs w:val="20"/>
        </w:rPr>
        <w:t>u</w:t>
      </w:r>
      <w:r w:rsidR="00C20A69">
        <w:rPr>
          <w:rFonts w:ascii="Times New Roman" w:eastAsia="Times New Roman" w:hAnsi="Times New Roman" w:cs="Times New Roman"/>
          <w:sz w:val="20"/>
          <w:szCs w:val="20"/>
        </w:rPr>
        <w:t>y</w:t>
      </w:r>
      <w:r w:rsidR="00C20A69">
        <w:rPr>
          <w:rFonts w:ascii="Times New Roman" w:eastAsia="Times New Roman" w:hAnsi="Times New Roman" w:cs="Times New Roman"/>
          <w:spacing w:val="-1"/>
          <w:sz w:val="20"/>
          <w:szCs w:val="20"/>
        </w:rPr>
        <w:t xml:space="preserve"> </w:t>
      </w:r>
      <w:r w:rsidR="00C20A69">
        <w:rPr>
          <w:rFonts w:ascii="Times New Roman" w:eastAsia="Times New Roman" w:hAnsi="Times New Roman" w:cs="Times New Roman"/>
          <w:sz w:val="20"/>
          <w:szCs w:val="20"/>
        </w:rPr>
        <w:t>fr</w:t>
      </w:r>
      <w:r w:rsidR="00C20A69">
        <w:rPr>
          <w:rFonts w:ascii="Times New Roman" w:eastAsia="Times New Roman" w:hAnsi="Times New Roman" w:cs="Times New Roman"/>
          <w:spacing w:val="1"/>
          <w:sz w:val="20"/>
          <w:szCs w:val="20"/>
        </w:rPr>
        <w:t>o</w:t>
      </w:r>
      <w:r w:rsidR="00C20A69">
        <w:rPr>
          <w:rFonts w:ascii="Times New Roman" w:eastAsia="Times New Roman" w:hAnsi="Times New Roman" w:cs="Times New Roman"/>
          <w:sz w:val="20"/>
          <w:szCs w:val="20"/>
        </w:rPr>
        <w:t>m</w:t>
      </w:r>
      <w:r w:rsidR="00C20A69">
        <w:rPr>
          <w:rFonts w:ascii="Times New Roman" w:eastAsia="Times New Roman" w:hAnsi="Times New Roman" w:cs="Times New Roman"/>
          <w:spacing w:val="-2"/>
          <w:sz w:val="20"/>
          <w:szCs w:val="20"/>
        </w:rPr>
        <w:t xml:space="preserve"> </w:t>
      </w:r>
      <w:r w:rsidR="005E1EC9">
        <w:rPr>
          <w:rFonts w:ascii="Times New Roman" w:eastAsia="Times New Roman" w:hAnsi="Times New Roman" w:cs="Times New Roman"/>
          <w:sz w:val="20"/>
          <w:szCs w:val="20"/>
        </w:rPr>
        <w:t>this business</w:t>
      </w:r>
      <w:r w:rsidR="00C20A69">
        <w:rPr>
          <w:rFonts w:ascii="Times New Roman" w:eastAsia="Times New Roman" w:hAnsi="Times New Roman" w:cs="Times New Roman"/>
          <w:sz w:val="20"/>
          <w:szCs w:val="20"/>
        </w:rPr>
        <w:t>?</w:t>
      </w:r>
      <w:r w:rsidR="00C20A69">
        <w:rPr>
          <w:rFonts w:ascii="Times New Roman" w:eastAsia="Times New Roman" w:hAnsi="Times New Roman" w:cs="Times New Roman"/>
          <w:spacing w:val="3"/>
          <w:sz w:val="20"/>
          <w:szCs w:val="20"/>
        </w:rPr>
        <w:t xml:space="preserve"> </w:t>
      </w:r>
      <w:r w:rsidR="00C20A69">
        <w:rPr>
          <w:rFonts w:ascii="Times New Roman" w:eastAsia="Times New Roman" w:hAnsi="Times New Roman" w:cs="Times New Roman"/>
          <w:spacing w:val="-2"/>
          <w:sz w:val="20"/>
          <w:szCs w:val="20"/>
        </w:rPr>
        <w:t>M</w:t>
      </w:r>
      <w:r w:rsidR="00C20A69">
        <w:rPr>
          <w:rFonts w:ascii="Times New Roman" w:eastAsia="Times New Roman" w:hAnsi="Times New Roman" w:cs="Times New Roman"/>
          <w:spacing w:val="-1"/>
          <w:sz w:val="20"/>
          <w:szCs w:val="20"/>
        </w:rPr>
        <w:t>o</w:t>
      </w:r>
      <w:r w:rsidR="00C20A69">
        <w:rPr>
          <w:rFonts w:ascii="Times New Roman" w:eastAsia="Times New Roman" w:hAnsi="Times New Roman" w:cs="Times New Roman"/>
          <w:sz w:val="20"/>
          <w:szCs w:val="20"/>
        </w:rPr>
        <w:t>re</w:t>
      </w:r>
      <w:r w:rsidR="00C20A69">
        <w:rPr>
          <w:rFonts w:ascii="Times New Roman" w:eastAsia="Times New Roman" w:hAnsi="Times New Roman" w:cs="Times New Roman"/>
          <w:spacing w:val="-1"/>
          <w:sz w:val="20"/>
          <w:szCs w:val="20"/>
        </w:rPr>
        <w:t xml:space="preserve"> </w:t>
      </w:r>
      <w:r w:rsidR="00C20A69">
        <w:rPr>
          <w:rFonts w:ascii="Times New Roman" w:eastAsia="Times New Roman" w:hAnsi="Times New Roman" w:cs="Times New Roman"/>
          <w:spacing w:val="1"/>
          <w:sz w:val="20"/>
          <w:szCs w:val="20"/>
        </w:rPr>
        <w:t>v</w:t>
      </w:r>
      <w:r w:rsidR="00C20A69">
        <w:rPr>
          <w:rFonts w:ascii="Times New Roman" w:eastAsia="Times New Roman" w:hAnsi="Times New Roman" w:cs="Times New Roman"/>
          <w:sz w:val="20"/>
          <w:szCs w:val="20"/>
        </w:rPr>
        <w:t>al</w:t>
      </w:r>
      <w:r w:rsidR="00C20A69">
        <w:rPr>
          <w:rFonts w:ascii="Times New Roman" w:eastAsia="Times New Roman" w:hAnsi="Times New Roman" w:cs="Times New Roman"/>
          <w:spacing w:val="1"/>
          <w:sz w:val="20"/>
          <w:szCs w:val="20"/>
        </w:rPr>
        <w:t>u</w:t>
      </w:r>
      <w:r w:rsidR="00C20A69">
        <w:rPr>
          <w:rFonts w:ascii="Times New Roman" w:eastAsia="Times New Roman" w:hAnsi="Times New Roman" w:cs="Times New Roman"/>
          <w:spacing w:val="-3"/>
          <w:sz w:val="20"/>
          <w:szCs w:val="20"/>
        </w:rPr>
        <w:t>e</w:t>
      </w:r>
      <w:r w:rsidR="00C20A69">
        <w:rPr>
          <w:rFonts w:ascii="Times New Roman" w:eastAsia="Times New Roman" w:hAnsi="Times New Roman" w:cs="Times New Roman"/>
          <w:sz w:val="20"/>
          <w:szCs w:val="20"/>
        </w:rPr>
        <w:t>?</w:t>
      </w:r>
      <w:r w:rsidR="00C20A69">
        <w:rPr>
          <w:rFonts w:ascii="Times New Roman" w:eastAsia="Times New Roman" w:hAnsi="Times New Roman" w:cs="Times New Roman"/>
          <w:spacing w:val="3"/>
          <w:sz w:val="20"/>
          <w:szCs w:val="20"/>
        </w:rPr>
        <w:t xml:space="preserve"> </w:t>
      </w:r>
      <w:r w:rsidR="00C20A69">
        <w:rPr>
          <w:rFonts w:ascii="Times New Roman" w:eastAsia="Times New Roman" w:hAnsi="Times New Roman" w:cs="Times New Roman"/>
          <w:sz w:val="20"/>
          <w:szCs w:val="20"/>
        </w:rPr>
        <w:t>Bette</w:t>
      </w:r>
      <w:r w:rsidR="00C20A69">
        <w:rPr>
          <w:rFonts w:ascii="Times New Roman" w:eastAsia="Times New Roman" w:hAnsi="Times New Roman" w:cs="Times New Roman"/>
          <w:spacing w:val="-2"/>
          <w:sz w:val="20"/>
          <w:szCs w:val="20"/>
        </w:rPr>
        <w:t>r</w:t>
      </w:r>
      <w:r w:rsidR="00C20A69">
        <w:rPr>
          <w:rFonts w:ascii="Times New Roman" w:eastAsia="Times New Roman" w:hAnsi="Times New Roman" w:cs="Times New Roman"/>
          <w:sz w:val="20"/>
          <w:szCs w:val="20"/>
        </w:rPr>
        <w:t>?</w:t>
      </w:r>
      <w:r w:rsidR="00C20A69">
        <w:rPr>
          <w:rFonts w:ascii="Times New Roman" w:eastAsia="Times New Roman" w:hAnsi="Times New Roman" w:cs="Times New Roman"/>
          <w:spacing w:val="1"/>
          <w:sz w:val="20"/>
          <w:szCs w:val="20"/>
        </w:rPr>
        <w:t xml:space="preserve"> </w:t>
      </w:r>
      <w:r w:rsidR="00C20A69">
        <w:rPr>
          <w:rFonts w:ascii="Times New Roman" w:eastAsia="Times New Roman" w:hAnsi="Times New Roman" w:cs="Times New Roman"/>
          <w:sz w:val="20"/>
          <w:szCs w:val="20"/>
        </w:rPr>
        <w:t>Uni</w:t>
      </w:r>
      <w:r w:rsidR="00C20A69">
        <w:rPr>
          <w:rFonts w:ascii="Times New Roman" w:eastAsia="Times New Roman" w:hAnsi="Times New Roman" w:cs="Times New Roman"/>
          <w:spacing w:val="1"/>
          <w:sz w:val="20"/>
          <w:szCs w:val="20"/>
        </w:rPr>
        <w:t>qu</w:t>
      </w:r>
      <w:r w:rsidR="00C20A69">
        <w:rPr>
          <w:rFonts w:ascii="Times New Roman" w:eastAsia="Times New Roman" w:hAnsi="Times New Roman" w:cs="Times New Roman"/>
          <w:spacing w:val="-3"/>
          <w:sz w:val="20"/>
          <w:szCs w:val="20"/>
        </w:rPr>
        <w:t>e</w:t>
      </w:r>
      <w:r w:rsidR="00C20A69">
        <w:rPr>
          <w:rFonts w:ascii="Times New Roman" w:eastAsia="Times New Roman" w:hAnsi="Times New Roman" w:cs="Times New Roman"/>
          <w:sz w:val="20"/>
          <w:szCs w:val="20"/>
        </w:rPr>
        <w:t>? Lower</w:t>
      </w:r>
      <w:r w:rsidR="00C04561" w:rsidRPr="00C04561">
        <w:rPr>
          <w:rFonts w:ascii="Times New Roman" w:eastAsia="Times New Roman" w:hAnsi="Times New Roman" w:cs="Times New Roman"/>
          <w:sz w:val="28"/>
          <w:szCs w:val="28"/>
        </w:rPr>
        <w:t xml:space="preserve"> </w:t>
      </w:r>
      <w:r w:rsidR="00C20A69">
        <w:rPr>
          <w:rFonts w:ascii="Times New Roman" w:eastAsia="Times New Roman" w:hAnsi="Times New Roman" w:cs="Times New Roman"/>
          <w:sz w:val="20"/>
          <w:szCs w:val="20"/>
        </w:rPr>
        <w:t>c</w:t>
      </w:r>
      <w:r w:rsidR="00C20A69">
        <w:rPr>
          <w:rFonts w:ascii="Times New Roman" w:eastAsia="Times New Roman" w:hAnsi="Times New Roman" w:cs="Times New Roman"/>
          <w:spacing w:val="1"/>
          <w:sz w:val="20"/>
          <w:szCs w:val="20"/>
        </w:rPr>
        <w:t>o</w:t>
      </w:r>
      <w:r w:rsidR="00C20A69">
        <w:rPr>
          <w:rFonts w:ascii="Times New Roman" w:eastAsia="Times New Roman" w:hAnsi="Times New Roman" w:cs="Times New Roman"/>
          <w:sz w:val="20"/>
          <w:szCs w:val="20"/>
        </w:rPr>
        <w:t>s</w:t>
      </w:r>
      <w:r w:rsidR="00C20A69">
        <w:rPr>
          <w:rFonts w:ascii="Times New Roman" w:eastAsia="Times New Roman" w:hAnsi="Times New Roman" w:cs="Times New Roman"/>
          <w:spacing w:val="-3"/>
          <w:sz w:val="20"/>
          <w:szCs w:val="20"/>
        </w:rPr>
        <w:t>t</w:t>
      </w:r>
      <w:r w:rsidR="00C20A69">
        <w:rPr>
          <w:rFonts w:ascii="Times New Roman" w:eastAsia="Times New Roman" w:hAnsi="Times New Roman" w:cs="Times New Roman"/>
          <w:sz w:val="20"/>
          <w:szCs w:val="20"/>
        </w:rPr>
        <w:t>?</w:t>
      </w:r>
      <w:r w:rsidR="00C20A69">
        <w:rPr>
          <w:rFonts w:ascii="Times New Roman" w:eastAsia="Times New Roman" w:hAnsi="Times New Roman" w:cs="Times New Roman"/>
          <w:spacing w:val="1"/>
          <w:sz w:val="20"/>
          <w:szCs w:val="20"/>
        </w:rPr>
        <w:t xml:space="preserve"> </w:t>
      </w:r>
      <w:r w:rsidR="00C20A69">
        <w:rPr>
          <w:rFonts w:ascii="Times New Roman" w:eastAsia="Times New Roman" w:hAnsi="Times New Roman" w:cs="Times New Roman"/>
          <w:sz w:val="20"/>
          <w:szCs w:val="20"/>
        </w:rPr>
        <w:t>Q</w:t>
      </w:r>
      <w:r w:rsidR="00C20A69">
        <w:rPr>
          <w:rFonts w:ascii="Times New Roman" w:eastAsia="Times New Roman" w:hAnsi="Times New Roman" w:cs="Times New Roman"/>
          <w:spacing w:val="1"/>
          <w:sz w:val="20"/>
          <w:szCs w:val="20"/>
        </w:rPr>
        <w:t>u</w:t>
      </w:r>
      <w:r w:rsidR="00C20A69">
        <w:rPr>
          <w:rFonts w:ascii="Times New Roman" w:eastAsia="Times New Roman" w:hAnsi="Times New Roman" w:cs="Times New Roman"/>
          <w:sz w:val="20"/>
          <w:szCs w:val="20"/>
        </w:rPr>
        <w:t>alit</w:t>
      </w:r>
      <w:r w:rsidR="00C20A69">
        <w:rPr>
          <w:rFonts w:ascii="Times New Roman" w:eastAsia="Times New Roman" w:hAnsi="Times New Roman" w:cs="Times New Roman"/>
          <w:spacing w:val="-2"/>
          <w:sz w:val="20"/>
          <w:szCs w:val="20"/>
        </w:rPr>
        <w:t>y</w:t>
      </w:r>
      <w:r w:rsidR="00C20A69">
        <w:rPr>
          <w:rFonts w:ascii="Times New Roman" w:eastAsia="Times New Roman" w:hAnsi="Times New Roman" w:cs="Times New Roman"/>
          <w:sz w:val="20"/>
          <w:szCs w:val="20"/>
        </w:rPr>
        <w:t>?</w:t>
      </w:r>
      <w:r w:rsidR="00C20A69">
        <w:rPr>
          <w:rFonts w:ascii="Times New Roman" w:eastAsia="Times New Roman" w:hAnsi="Times New Roman" w:cs="Times New Roman"/>
          <w:spacing w:val="3"/>
          <w:sz w:val="20"/>
          <w:szCs w:val="20"/>
        </w:rPr>
        <w:t xml:space="preserve"> </w:t>
      </w:r>
      <w:r w:rsidR="00C20A69">
        <w:rPr>
          <w:rFonts w:ascii="Times New Roman" w:eastAsia="Times New Roman" w:hAnsi="Times New Roman" w:cs="Times New Roman"/>
          <w:sz w:val="20"/>
          <w:szCs w:val="20"/>
        </w:rPr>
        <w:t>U</w:t>
      </w:r>
      <w:r w:rsidR="00C20A69">
        <w:rPr>
          <w:rFonts w:ascii="Times New Roman" w:eastAsia="Times New Roman" w:hAnsi="Times New Roman" w:cs="Times New Roman"/>
          <w:spacing w:val="1"/>
          <w:sz w:val="20"/>
          <w:szCs w:val="20"/>
        </w:rPr>
        <w:t>n</w:t>
      </w:r>
      <w:r w:rsidR="00C20A69">
        <w:rPr>
          <w:rFonts w:ascii="Times New Roman" w:eastAsia="Times New Roman" w:hAnsi="Times New Roman" w:cs="Times New Roman"/>
          <w:spacing w:val="-2"/>
          <w:sz w:val="20"/>
          <w:szCs w:val="20"/>
        </w:rPr>
        <w:t>i</w:t>
      </w:r>
      <w:r w:rsidR="00C20A69">
        <w:rPr>
          <w:rFonts w:ascii="Times New Roman" w:eastAsia="Times New Roman" w:hAnsi="Times New Roman" w:cs="Times New Roman"/>
          <w:spacing w:val="1"/>
          <w:sz w:val="20"/>
          <w:szCs w:val="20"/>
        </w:rPr>
        <w:t>qu</w:t>
      </w:r>
      <w:r w:rsidR="00C20A69">
        <w:rPr>
          <w:rFonts w:ascii="Times New Roman" w:eastAsia="Times New Roman" w:hAnsi="Times New Roman" w:cs="Times New Roman"/>
          <w:spacing w:val="-1"/>
          <w:sz w:val="20"/>
          <w:szCs w:val="20"/>
        </w:rPr>
        <w:t>e</w:t>
      </w:r>
      <w:r w:rsidR="00C20A69">
        <w:rPr>
          <w:rFonts w:ascii="Times New Roman" w:eastAsia="Times New Roman" w:hAnsi="Times New Roman" w:cs="Times New Roman"/>
          <w:sz w:val="20"/>
          <w:szCs w:val="20"/>
        </w:rPr>
        <w:t>?</w:t>
      </w:r>
      <w:r w:rsidR="00C20A69">
        <w:rPr>
          <w:rFonts w:ascii="Times New Roman" w:eastAsia="Times New Roman" w:hAnsi="Times New Roman" w:cs="Times New Roman"/>
          <w:spacing w:val="1"/>
          <w:sz w:val="20"/>
          <w:szCs w:val="20"/>
        </w:rPr>
        <w:t xml:space="preserve"> </w:t>
      </w:r>
      <w:r w:rsidR="00C20A69">
        <w:rPr>
          <w:rFonts w:ascii="Times New Roman" w:eastAsia="Times New Roman" w:hAnsi="Times New Roman" w:cs="Times New Roman"/>
          <w:sz w:val="20"/>
          <w:szCs w:val="20"/>
        </w:rPr>
        <w:t>Faste</w:t>
      </w:r>
      <w:r w:rsidR="00C20A69">
        <w:rPr>
          <w:rFonts w:ascii="Times New Roman" w:eastAsia="Times New Roman" w:hAnsi="Times New Roman" w:cs="Times New Roman"/>
          <w:spacing w:val="-2"/>
          <w:sz w:val="20"/>
          <w:szCs w:val="20"/>
        </w:rPr>
        <w:t>r</w:t>
      </w:r>
      <w:proofErr w:type="gramStart"/>
      <w:r w:rsidR="00C20A69">
        <w:rPr>
          <w:rFonts w:ascii="Times New Roman" w:eastAsia="Times New Roman" w:hAnsi="Times New Roman" w:cs="Times New Roman"/>
          <w:sz w:val="20"/>
          <w:szCs w:val="20"/>
        </w:rPr>
        <w:t>?</w:t>
      </w:r>
      <w:r w:rsidR="00C20A69">
        <w:rPr>
          <w:rFonts w:ascii="Times New Roman" w:eastAsia="Times New Roman" w:hAnsi="Times New Roman" w:cs="Times New Roman"/>
          <w:spacing w:val="1"/>
          <w:sz w:val="20"/>
          <w:szCs w:val="20"/>
        </w:rPr>
        <w:t xml:space="preserve"> </w:t>
      </w:r>
      <w:r w:rsidR="00C20A69">
        <w:rPr>
          <w:rFonts w:ascii="Times New Roman" w:eastAsia="Times New Roman" w:hAnsi="Times New Roman" w:cs="Times New Roman"/>
          <w:sz w:val="20"/>
          <w:szCs w:val="20"/>
        </w:rPr>
        <w:t>)</w:t>
      </w:r>
      <w:proofErr w:type="gramEnd"/>
    </w:p>
    <w:p w14:paraId="2C6CAFA1" w14:textId="6130EBAF" w:rsidR="009D4F17" w:rsidRPr="00961101" w:rsidRDefault="00961101">
      <w:pPr>
        <w:spacing w:after="0"/>
        <w:rPr>
          <w:color w:val="FF0000"/>
          <w:sz w:val="20"/>
          <w:szCs w:val="20"/>
        </w:rPr>
      </w:pPr>
      <w:r>
        <w:rPr>
          <w:noProof/>
        </w:rPr>
        <mc:AlternateContent>
          <mc:Choice Requires="wpg">
            <w:drawing>
              <wp:anchor distT="0" distB="0" distL="114300" distR="114300" simplePos="0" relativeHeight="251628544" behindDoc="1" locked="0" layoutInCell="1" allowOverlap="1" wp14:anchorId="265A2E38" wp14:editId="68578CAF">
                <wp:simplePos x="0" y="0"/>
                <wp:positionH relativeFrom="page">
                  <wp:posOffset>611505</wp:posOffset>
                </wp:positionH>
                <wp:positionV relativeFrom="paragraph">
                  <wp:posOffset>358775</wp:posOffset>
                </wp:positionV>
                <wp:extent cx="6629400" cy="1270"/>
                <wp:effectExtent l="11430" t="10160" r="7620" b="7620"/>
                <wp:wrapNone/>
                <wp:docPr id="21" name="Group 3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9400" cy="1270"/>
                          <a:chOff x="1008" y="1260"/>
                          <a:chExt cx="10440" cy="2"/>
                        </a:xfrm>
                      </wpg:grpSpPr>
                      <wps:wsp>
                        <wps:cNvPr id="22" name="Freeform 326"/>
                        <wps:cNvSpPr>
                          <a:spLocks/>
                        </wps:cNvSpPr>
                        <wps:spPr bwMode="auto">
                          <a:xfrm>
                            <a:off x="1008" y="1260"/>
                            <a:ext cx="10440" cy="2"/>
                          </a:xfrm>
                          <a:custGeom>
                            <a:avLst/>
                            <a:gdLst>
                              <a:gd name="T0" fmla="+- 0 1008 1008"/>
                              <a:gd name="T1" fmla="*/ T0 w 10440"/>
                              <a:gd name="T2" fmla="+- 0 11448 1008"/>
                              <a:gd name="T3" fmla="*/ T2 w 10440"/>
                            </a:gdLst>
                            <a:ahLst/>
                            <a:cxnLst>
                              <a:cxn ang="0">
                                <a:pos x="T1" y="0"/>
                              </a:cxn>
                              <a:cxn ang="0">
                                <a:pos x="T3" y="0"/>
                              </a:cxn>
                            </a:cxnLst>
                            <a:rect l="0" t="0" r="r" b="b"/>
                            <a:pathLst>
                              <a:path w="10440">
                                <a:moveTo>
                                  <a:pt x="0" y="0"/>
                                </a:moveTo>
                                <a:lnTo>
                                  <a:pt x="1044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89AEC9E" id="Group 325" o:spid="_x0000_s1026" style="position:absolute;margin-left:48.15pt;margin-top:28.25pt;width:522pt;height:.1pt;z-index:-251687936;mso-position-horizontal-relative:page" coordorigin="1008,1260" coordsize="104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">
                <v:shape id="Freeform 326" o:spid="_x0000_s1027" style="position:absolute;left:1008;top:1260;width:10440;height:2;visibility:visible;mso-wrap-style:square;v-text-anchor:top" coordsize="104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" path="m,l10440,e" filled="f" strokeweight=".48pt">
                  <v:path arrowok="t" o:connecttype="custom" o:connectlocs="0,0;10440,0" o:connectangles="0,0"/>
                </v:shape>
                <w10:wrap anchorx="page"/>
              </v:group>
            </w:pict>
          </mc:Fallback>
        </mc:AlternateContent>
      </w:r>
      <w:r>
        <w:tab/>
      </w:r>
      <w:r>
        <w:rPr>
          <w:color w:val="FF0000"/>
          <w:sz w:val="20"/>
          <w:szCs w:val="20"/>
        </w:rPr>
        <w:t>The business provides higher quality items that last far longer than other apparel on the market, due to its unique manufacturing process, as well as higher quality items the stock is fully unique due to close partnerships with many brands and independent artists</w:t>
      </w:r>
      <w:r w:rsidR="00843DDA">
        <w:rPr>
          <w:color w:val="FF0000"/>
          <w:sz w:val="20"/>
          <w:szCs w:val="20"/>
        </w:rPr>
        <w:t>, this will draw in customers who want exclusive clothing</w:t>
      </w:r>
    </w:p>
    <w:p w14:paraId="609A74F9" w14:textId="77777777" w:rsidR="00C04561" w:rsidRDefault="00C04561">
      <w:pPr>
        <w:spacing w:after="0"/>
      </w:pPr>
    </w:p>
    <w:p w14:paraId="20866B38" w14:textId="77777777" w:rsidR="00C04561" w:rsidRDefault="00C04561">
      <w:pPr>
        <w:spacing w:after="0"/>
      </w:pPr>
    </w:p>
    <w:p w14:paraId="5FCC195C" w14:textId="77777777" w:rsidR="00C04561" w:rsidRDefault="00C04561">
      <w:pPr>
        <w:spacing w:after="0"/>
      </w:pPr>
    </w:p>
    <w:p w14:paraId="33F5CC58" w14:textId="77777777" w:rsidR="00C04561" w:rsidRDefault="00C04561">
      <w:pPr>
        <w:spacing w:after="0"/>
        <w:rPr>
          <w:del w:id="0" w:author="Tim Mc Nichols" w:date="2020-10-20T13:50:00Z"/>
        </w:rPr>
      </w:pPr>
    </w:p>
    <w:p w14:paraId="490B2353" w14:textId="5E4F1323" w:rsidR="00C04561" w:rsidRDefault="005054F2">
      <w:pPr>
        <w:spacing w:after="0"/>
        <w:rPr>
          <w:rFonts w:ascii="Times New Roman" w:eastAsia="Times New Roman" w:hAnsi="Times New Roman" w:cs="Times New Roman"/>
          <w:position w:val="-1"/>
        </w:rPr>
        <w:sectPr w:rsidR="00C04561">
          <w:footerReference w:type="default" r:id="rId9"/>
          <w:pgSz w:w="12240" w:h="15840"/>
          <w:pgMar w:top="1480" w:right="640" w:bottom="400" w:left="900" w:header="0" w:footer="218" w:gutter="0"/>
          <w:cols w:space="720"/>
        </w:sectPr>
      </w:pPr>
      <w:r>
        <w:rPr>
          <w:rFonts w:ascii="Times New Roman" w:eastAsia="Times New Roman" w:hAnsi="Times New Roman" w:cs="Times New Roman"/>
          <w:noProof/>
          <w:position w:val="-1"/>
          <w:lang w:val="en-IE" w:eastAsia="en-IE"/>
        </w:rPr>
        <mc:AlternateContent>
          <mc:Choice Requires="wpg">
            <w:drawing>
              <wp:anchor distT="0" distB="0" distL="114300" distR="114300" simplePos="0" relativeHeight="251693056" behindDoc="1" locked="0" layoutInCell="1" allowOverlap="1" wp14:anchorId="16BBBAB0" wp14:editId="3A8A14DC">
                <wp:simplePos x="0" y="0"/>
                <wp:positionH relativeFrom="page">
                  <wp:posOffset>659130</wp:posOffset>
                </wp:positionH>
                <wp:positionV relativeFrom="paragraph">
                  <wp:posOffset>269240</wp:posOffset>
                </wp:positionV>
                <wp:extent cx="6629400" cy="1270"/>
                <wp:effectExtent l="11430" t="12700" r="7620" b="5080"/>
                <wp:wrapNone/>
                <wp:docPr id="17" name="Group 3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9400" cy="1270"/>
                          <a:chOff x="1008" y="1260"/>
                          <a:chExt cx="10440" cy="2"/>
                        </a:xfrm>
                      </wpg:grpSpPr>
                      <wps:wsp>
                        <wps:cNvPr id="18" name="Freeform 362"/>
                        <wps:cNvSpPr>
                          <a:spLocks/>
                        </wps:cNvSpPr>
                        <wps:spPr bwMode="auto">
                          <a:xfrm>
                            <a:off x="1008" y="1260"/>
                            <a:ext cx="10440" cy="2"/>
                          </a:xfrm>
                          <a:custGeom>
                            <a:avLst/>
                            <a:gdLst>
                              <a:gd name="T0" fmla="+- 0 1008 1008"/>
                              <a:gd name="T1" fmla="*/ T0 w 10440"/>
                              <a:gd name="T2" fmla="+- 0 11448 1008"/>
                              <a:gd name="T3" fmla="*/ T2 w 10440"/>
                            </a:gdLst>
                            <a:ahLst/>
                            <a:cxnLst>
                              <a:cxn ang="0">
                                <a:pos x="T1" y="0"/>
                              </a:cxn>
                              <a:cxn ang="0">
                                <a:pos x="T3" y="0"/>
                              </a:cxn>
                            </a:cxnLst>
                            <a:rect l="0" t="0" r="r" b="b"/>
                            <a:pathLst>
                              <a:path w="10440">
                                <a:moveTo>
                                  <a:pt x="0" y="0"/>
                                </a:moveTo>
                                <a:lnTo>
                                  <a:pt x="1044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xmlns:w16="http://schemas.microsoft.com/office/word/2018/wordml" xmlns:w16cex="http://schemas.microsoft.com/office/word/2018/wordml/cex">
            <w:pict>
              <v:group id="Group 361" style="position:absolute;margin-left:51.9pt;margin-top:21.2pt;width:522pt;height:.1pt;z-index:-251623424;mso-position-horizontal-relative:page" coordsize="10440,2" coordorigin="1008,1260" o:spid="_x0000_s1026" w14:anchorId="34F13EF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">
                <v:shape id="Freeform 362" style="position:absolute;left:1008;top:1260;width:10440;height:2;visibility:visible;mso-wrap-style:square;v-text-anchor:top" coordsize="10440,2" o:spid="_x0000_s1027" filled="f" strokeweight=".48pt" path="m,l1044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">
                  <v:path arrowok="t" o:connecttype="custom" o:connectlocs="0,0;10440,0" o:connectangles="0,0"/>
                </v:shape>
                <w10:wrap anchorx="page"/>
              </v:group>
            </w:pict>
          </mc:Fallback>
        </mc:AlternateContent>
      </w:r>
    </w:p>
    <w:p w14:paraId="4B570928" w14:textId="77777777" w:rsidR="009D4F17" w:rsidRDefault="00C20A69">
      <w:pPr>
        <w:spacing w:before="21" w:after="0" w:line="238" w:lineRule="auto"/>
        <w:ind w:left="108" w:right="320"/>
        <w:rPr>
          <w:rFonts w:ascii="Times New Roman" w:eastAsia="Times New Roman" w:hAnsi="Times New Roman" w:cs="Times New Roman"/>
        </w:rPr>
      </w:pPr>
      <w:r>
        <w:rPr>
          <w:rFonts w:ascii="Times New Roman" w:eastAsia="Times New Roman" w:hAnsi="Times New Roman" w:cs="Times New Roman"/>
          <w:b/>
          <w:bCs/>
          <w:sz w:val="32"/>
          <w:szCs w:val="32"/>
        </w:rPr>
        <w:lastRenderedPageBreak/>
        <w:t>Step 2 – De</w:t>
      </w:r>
      <w:r>
        <w:rPr>
          <w:rFonts w:ascii="Times New Roman" w:eastAsia="Times New Roman" w:hAnsi="Times New Roman" w:cs="Times New Roman"/>
          <w:b/>
          <w:bCs/>
          <w:spacing w:val="-1"/>
          <w:sz w:val="32"/>
          <w:szCs w:val="32"/>
        </w:rPr>
        <w:t>te</w:t>
      </w:r>
      <w:r>
        <w:rPr>
          <w:rFonts w:ascii="Times New Roman" w:eastAsia="Times New Roman" w:hAnsi="Times New Roman" w:cs="Times New Roman"/>
          <w:b/>
          <w:bCs/>
          <w:sz w:val="32"/>
          <w:szCs w:val="32"/>
        </w:rPr>
        <w:t xml:space="preserve">rmine </w:t>
      </w:r>
      <w:r>
        <w:rPr>
          <w:rFonts w:ascii="Times New Roman" w:eastAsia="Times New Roman" w:hAnsi="Times New Roman" w:cs="Times New Roman"/>
          <w:b/>
          <w:bCs/>
          <w:spacing w:val="-1"/>
          <w:sz w:val="32"/>
          <w:szCs w:val="32"/>
        </w:rPr>
        <w:t>M</w:t>
      </w:r>
      <w:r>
        <w:rPr>
          <w:rFonts w:ascii="Times New Roman" w:eastAsia="Times New Roman" w:hAnsi="Times New Roman" w:cs="Times New Roman"/>
          <w:b/>
          <w:bCs/>
          <w:spacing w:val="1"/>
          <w:sz w:val="32"/>
          <w:szCs w:val="32"/>
        </w:rPr>
        <w:t>a</w:t>
      </w:r>
      <w:r>
        <w:rPr>
          <w:rFonts w:ascii="Times New Roman" w:eastAsia="Times New Roman" w:hAnsi="Times New Roman" w:cs="Times New Roman"/>
          <w:b/>
          <w:bCs/>
          <w:sz w:val="32"/>
          <w:szCs w:val="32"/>
        </w:rPr>
        <w:t>r</w:t>
      </w:r>
      <w:r>
        <w:rPr>
          <w:rFonts w:ascii="Times New Roman" w:eastAsia="Times New Roman" w:hAnsi="Times New Roman" w:cs="Times New Roman"/>
          <w:b/>
          <w:bCs/>
          <w:spacing w:val="-2"/>
          <w:sz w:val="32"/>
          <w:szCs w:val="32"/>
        </w:rPr>
        <w:t>k</w:t>
      </w:r>
      <w:r w:rsidR="005E1EC9">
        <w:rPr>
          <w:rFonts w:ascii="Times New Roman" w:eastAsia="Times New Roman" w:hAnsi="Times New Roman" w:cs="Times New Roman"/>
          <w:b/>
          <w:bCs/>
          <w:sz w:val="32"/>
          <w:szCs w:val="32"/>
        </w:rPr>
        <w:t xml:space="preserve">ets </w:t>
      </w:r>
      <w:r>
        <w:rPr>
          <w:rFonts w:ascii="Times New Roman" w:eastAsia="Times New Roman" w:hAnsi="Times New Roman" w:cs="Times New Roman"/>
        </w:rPr>
        <w:t>(Who</w:t>
      </w:r>
      <w:r>
        <w:rPr>
          <w:rFonts w:ascii="Times New Roman" w:eastAsia="Times New Roman" w:hAnsi="Times New Roman" w:cs="Times New Roman"/>
          <w:spacing w:val="-5"/>
        </w:rPr>
        <w:t xml:space="preserve"> </w:t>
      </w:r>
      <w:r>
        <w:rPr>
          <w:rFonts w:ascii="Times New Roman" w:eastAsia="Times New Roman" w:hAnsi="Times New Roman" w:cs="Times New Roman"/>
        </w:rPr>
        <w:t>will</w:t>
      </w:r>
      <w:r>
        <w:rPr>
          <w:rFonts w:ascii="Times New Roman" w:eastAsia="Times New Roman" w:hAnsi="Times New Roman" w:cs="Times New Roman"/>
          <w:spacing w:val="-3"/>
        </w:rPr>
        <w:t xml:space="preserve"> </w:t>
      </w:r>
      <w:r>
        <w:rPr>
          <w:rFonts w:ascii="Times New Roman" w:eastAsia="Times New Roman" w:hAnsi="Times New Roman" w:cs="Times New Roman"/>
        </w:rPr>
        <w:t>buy</w:t>
      </w:r>
      <w:r>
        <w:rPr>
          <w:rFonts w:ascii="Times New Roman" w:eastAsia="Times New Roman" w:hAnsi="Times New Roman" w:cs="Times New Roman"/>
          <w:spacing w:val="-3"/>
        </w:rPr>
        <w:t xml:space="preserve"> </w:t>
      </w:r>
      <w:r>
        <w:rPr>
          <w:rFonts w:ascii="Times New Roman" w:eastAsia="Times New Roman" w:hAnsi="Times New Roman" w:cs="Times New Roman"/>
          <w:spacing w:val="-1"/>
        </w:rPr>
        <w:t>t</w:t>
      </w:r>
      <w:r>
        <w:rPr>
          <w:rFonts w:ascii="Times New Roman" w:eastAsia="Times New Roman" w:hAnsi="Times New Roman" w:cs="Times New Roman"/>
          <w:spacing w:val="1"/>
        </w:rPr>
        <w:t>h</w:t>
      </w:r>
      <w:r>
        <w:rPr>
          <w:rFonts w:ascii="Times New Roman" w:eastAsia="Times New Roman" w:hAnsi="Times New Roman" w:cs="Times New Roman"/>
        </w:rPr>
        <w:t>e</w:t>
      </w:r>
      <w:r>
        <w:rPr>
          <w:rFonts w:ascii="Times New Roman" w:eastAsia="Times New Roman" w:hAnsi="Times New Roman" w:cs="Times New Roman"/>
          <w:spacing w:val="-3"/>
        </w:rPr>
        <w:t xml:space="preserve"> </w:t>
      </w:r>
      <w:r>
        <w:rPr>
          <w:rFonts w:ascii="Times New Roman" w:eastAsia="Times New Roman" w:hAnsi="Times New Roman" w:cs="Times New Roman"/>
        </w:rPr>
        <w:t>product?</w:t>
      </w:r>
      <w:r>
        <w:rPr>
          <w:rFonts w:ascii="Times New Roman" w:eastAsia="Times New Roman" w:hAnsi="Times New Roman" w:cs="Times New Roman"/>
          <w:spacing w:val="-7"/>
        </w:rPr>
        <w:t xml:space="preserve"> </w:t>
      </w:r>
      <w:r>
        <w:rPr>
          <w:rFonts w:ascii="Times New Roman" w:eastAsia="Times New Roman" w:hAnsi="Times New Roman" w:cs="Times New Roman"/>
        </w:rPr>
        <w:t>Are there</w:t>
      </w:r>
      <w:r>
        <w:rPr>
          <w:rFonts w:ascii="Times New Roman" w:eastAsia="Times New Roman" w:hAnsi="Times New Roman" w:cs="Times New Roman"/>
          <w:spacing w:val="-4"/>
        </w:rPr>
        <w:t xml:space="preserve"> </w:t>
      </w:r>
      <w:r>
        <w:rPr>
          <w:rFonts w:ascii="Times New Roman" w:eastAsia="Times New Roman" w:hAnsi="Times New Roman" w:cs="Times New Roman"/>
        </w:rPr>
        <w:t>enough</w:t>
      </w:r>
      <w:r>
        <w:rPr>
          <w:rFonts w:ascii="Times New Roman" w:eastAsia="Times New Roman" w:hAnsi="Times New Roman" w:cs="Times New Roman"/>
          <w:spacing w:val="-7"/>
        </w:rPr>
        <w:t xml:space="preserve"> </w:t>
      </w:r>
      <w:r>
        <w:rPr>
          <w:rFonts w:ascii="Times New Roman" w:eastAsia="Times New Roman" w:hAnsi="Times New Roman" w:cs="Times New Roman"/>
        </w:rPr>
        <w:t>cust</w:t>
      </w:r>
      <w:r>
        <w:rPr>
          <w:rFonts w:ascii="Times New Roman" w:eastAsia="Times New Roman" w:hAnsi="Times New Roman" w:cs="Times New Roman"/>
          <w:spacing w:val="2"/>
        </w:rPr>
        <w:t>o</w:t>
      </w:r>
      <w:r>
        <w:rPr>
          <w:rFonts w:ascii="Times New Roman" w:eastAsia="Times New Roman" w:hAnsi="Times New Roman" w:cs="Times New Roman"/>
          <w:spacing w:val="-2"/>
        </w:rPr>
        <w:t>m</w:t>
      </w:r>
      <w:r>
        <w:rPr>
          <w:rFonts w:ascii="Times New Roman" w:eastAsia="Times New Roman" w:hAnsi="Times New Roman" w:cs="Times New Roman"/>
        </w:rPr>
        <w:t>ers?)</w:t>
      </w:r>
    </w:p>
    <w:p w14:paraId="650733D9" w14:textId="77777777" w:rsidR="009D4F17" w:rsidRDefault="009D4F17">
      <w:pPr>
        <w:spacing w:before="1" w:after="0" w:line="120" w:lineRule="exact"/>
        <w:rPr>
          <w:sz w:val="12"/>
          <w:szCs w:val="12"/>
        </w:rPr>
      </w:pPr>
    </w:p>
    <w:p w14:paraId="605CF062" w14:textId="77777777" w:rsidR="009D4F17" w:rsidRDefault="009D4F17">
      <w:pPr>
        <w:spacing w:after="0" w:line="200" w:lineRule="exact"/>
        <w:rPr>
          <w:sz w:val="20"/>
          <w:szCs w:val="20"/>
        </w:rPr>
      </w:pPr>
    </w:p>
    <w:p w14:paraId="687ED6A9" w14:textId="4672E49B" w:rsidR="009D4F17" w:rsidRDefault="005054F2">
      <w:pPr>
        <w:spacing w:after="0" w:line="241" w:lineRule="auto"/>
        <w:ind w:left="108" w:right="423"/>
        <w:rPr>
          <w:rFonts w:ascii="Times New Roman" w:eastAsia="Times New Roman" w:hAnsi="Times New Roman" w:cs="Times New Roman"/>
        </w:rPr>
      </w:pPr>
      <w:r>
        <w:rPr>
          <w:noProof/>
        </w:rPr>
        <mc:AlternateContent>
          <mc:Choice Requires="wpg">
            <w:drawing>
              <wp:anchor distT="0" distB="0" distL="114300" distR="114300" simplePos="0" relativeHeight="251632640" behindDoc="1" locked="0" layoutInCell="1" allowOverlap="1" wp14:anchorId="3AF5A9E9" wp14:editId="13F686B8">
                <wp:simplePos x="0" y="0"/>
                <wp:positionH relativeFrom="page">
                  <wp:posOffset>640080</wp:posOffset>
                </wp:positionH>
                <wp:positionV relativeFrom="paragraph">
                  <wp:posOffset>537845</wp:posOffset>
                </wp:positionV>
                <wp:extent cx="6629400" cy="1270"/>
                <wp:effectExtent l="11430" t="12065" r="7620" b="5715"/>
                <wp:wrapNone/>
                <wp:docPr id="15" name="Group 3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9400" cy="1270"/>
                          <a:chOff x="1008" y="847"/>
                          <a:chExt cx="10440" cy="2"/>
                        </a:xfrm>
                      </wpg:grpSpPr>
                      <wps:wsp>
                        <wps:cNvPr id="16" name="Freeform 318"/>
                        <wps:cNvSpPr>
                          <a:spLocks/>
                        </wps:cNvSpPr>
                        <wps:spPr bwMode="auto">
                          <a:xfrm>
                            <a:off x="1008" y="847"/>
                            <a:ext cx="10440" cy="2"/>
                          </a:xfrm>
                          <a:custGeom>
                            <a:avLst/>
                            <a:gdLst>
                              <a:gd name="T0" fmla="+- 0 1008 1008"/>
                              <a:gd name="T1" fmla="*/ T0 w 10440"/>
                              <a:gd name="T2" fmla="+- 0 11448 1008"/>
                              <a:gd name="T3" fmla="*/ T2 w 10440"/>
                            </a:gdLst>
                            <a:ahLst/>
                            <a:cxnLst>
                              <a:cxn ang="0">
                                <a:pos x="T1" y="0"/>
                              </a:cxn>
                              <a:cxn ang="0">
                                <a:pos x="T3" y="0"/>
                              </a:cxn>
                            </a:cxnLst>
                            <a:rect l="0" t="0" r="r" b="b"/>
                            <a:pathLst>
                              <a:path w="10440">
                                <a:moveTo>
                                  <a:pt x="0" y="0"/>
                                </a:moveTo>
                                <a:lnTo>
                                  <a:pt x="1044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xmlns:w16="http://schemas.microsoft.com/office/word/2018/wordml" xmlns:w16cex="http://schemas.microsoft.com/office/word/2018/wordml/cex">
            <w:pict>
              <v:group id="Group 317" style="position:absolute;margin-left:50.4pt;margin-top:42.35pt;width:522pt;height:.1pt;z-index:-251683840;mso-position-horizontal-relative:page" coordsize="10440,2" coordorigin="1008,847" o:spid="_x0000_s1026" w14:anchorId="2774354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">
                <v:shape id="Freeform 318" style="position:absolute;left:1008;top:847;width:10440;height:2;visibility:visible;mso-wrap-style:square;v-text-anchor:top" coordsize="10440,2" o:spid="_x0000_s1027" filled="f" strokeweight=".48pt" path="m,l1044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">
                  <v:path arrowok="t" o:connecttype="custom" o:connectlocs="0,0;10440,0" o:connectangles="0,0"/>
                </v:shape>
                <w10:wrap anchorx="page"/>
              </v:group>
            </w:pict>
          </mc:Fallback>
        </mc:AlternateContent>
      </w:r>
      <w:r w:rsidR="00C20A69">
        <w:rPr>
          <w:rFonts w:ascii="Times New Roman" w:eastAsia="Times New Roman" w:hAnsi="Times New Roman" w:cs="Times New Roman"/>
          <w:sz w:val="28"/>
          <w:szCs w:val="28"/>
        </w:rPr>
        <w:t>Wh</w:t>
      </w:r>
      <w:r w:rsidR="690D4FC7">
        <w:rPr>
          <w:rFonts w:ascii="Times New Roman" w:eastAsia="Times New Roman" w:hAnsi="Times New Roman" w:cs="Times New Roman"/>
          <w:sz w:val="28"/>
          <w:szCs w:val="28"/>
        </w:rPr>
        <w:t>o</w:t>
      </w:r>
      <w:r w:rsidR="00C20A69">
        <w:rPr>
          <w:rFonts w:ascii="Times New Roman" w:eastAsia="Times New Roman" w:hAnsi="Times New Roman" w:cs="Times New Roman"/>
          <w:spacing w:val="-6"/>
          <w:sz w:val="28"/>
          <w:szCs w:val="28"/>
        </w:rPr>
        <w:t xml:space="preserve"> </w:t>
      </w:r>
      <w:r w:rsidR="00C20A69">
        <w:rPr>
          <w:rFonts w:ascii="Times New Roman" w:eastAsia="Times New Roman" w:hAnsi="Times New Roman" w:cs="Times New Roman"/>
          <w:sz w:val="28"/>
          <w:szCs w:val="28"/>
        </w:rPr>
        <w:t>are</w:t>
      </w:r>
      <w:r w:rsidR="00C20A69">
        <w:rPr>
          <w:rFonts w:ascii="Times New Roman" w:eastAsia="Times New Roman" w:hAnsi="Times New Roman" w:cs="Times New Roman"/>
          <w:spacing w:val="-3"/>
          <w:sz w:val="28"/>
          <w:szCs w:val="28"/>
        </w:rPr>
        <w:t xml:space="preserve"> </w:t>
      </w:r>
      <w:r w:rsidR="00C20A69">
        <w:rPr>
          <w:rFonts w:ascii="Times New Roman" w:eastAsia="Times New Roman" w:hAnsi="Times New Roman" w:cs="Times New Roman"/>
          <w:sz w:val="28"/>
          <w:szCs w:val="28"/>
        </w:rPr>
        <w:t>the</w:t>
      </w:r>
      <w:r w:rsidR="00C20A69">
        <w:rPr>
          <w:rFonts w:ascii="Times New Roman" w:eastAsia="Times New Roman" w:hAnsi="Times New Roman" w:cs="Times New Roman"/>
          <w:spacing w:val="-3"/>
          <w:sz w:val="28"/>
          <w:szCs w:val="28"/>
        </w:rPr>
        <w:t xml:space="preserve"> </w:t>
      </w:r>
      <w:r w:rsidR="00C20A69">
        <w:rPr>
          <w:rFonts w:ascii="Times New Roman" w:eastAsia="Times New Roman" w:hAnsi="Times New Roman" w:cs="Times New Roman"/>
          <w:sz w:val="28"/>
          <w:szCs w:val="28"/>
        </w:rPr>
        <w:t>target</w:t>
      </w:r>
      <w:r w:rsidR="00C20A69">
        <w:rPr>
          <w:rFonts w:ascii="Times New Roman" w:eastAsia="Times New Roman" w:hAnsi="Times New Roman" w:cs="Times New Roman"/>
          <w:spacing w:val="-6"/>
          <w:sz w:val="28"/>
          <w:szCs w:val="28"/>
        </w:rPr>
        <w:t xml:space="preserve"> </w:t>
      </w:r>
      <w:r w:rsidR="00C20A69">
        <w:rPr>
          <w:rFonts w:ascii="Times New Roman" w:eastAsia="Times New Roman" w:hAnsi="Times New Roman" w:cs="Times New Roman"/>
          <w:sz w:val="28"/>
          <w:szCs w:val="28"/>
        </w:rPr>
        <w:t>Markets</w:t>
      </w:r>
      <w:r w:rsidR="00C20A69">
        <w:rPr>
          <w:rFonts w:ascii="Times New Roman" w:eastAsia="Times New Roman" w:hAnsi="Times New Roman" w:cs="Times New Roman"/>
          <w:spacing w:val="-9"/>
          <w:sz w:val="28"/>
          <w:szCs w:val="28"/>
        </w:rPr>
        <w:t xml:space="preserve"> </w:t>
      </w:r>
      <w:r w:rsidR="00C20A69">
        <w:rPr>
          <w:rFonts w:ascii="Times New Roman" w:eastAsia="Times New Roman" w:hAnsi="Times New Roman" w:cs="Times New Roman"/>
          <w:sz w:val="28"/>
          <w:szCs w:val="28"/>
        </w:rPr>
        <w:t>for</w:t>
      </w:r>
      <w:r w:rsidR="00C20A69">
        <w:rPr>
          <w:rFonts w:ascii="Times New Roman" w:eastAsia="Times New Roman" w:hAnsi="Times New Roman" w:cs="Times New Roman"/>
          <w:spacing w:val="-3"/>
          <w:sz w:val="28"/>
          <w:szCs w:val="28"/>
        </w:rPr>
        <w:t xml:space="preserve"> </w:t>
      </w:r>
      <w:r w:rsidR="005E1EC9">
        <w:rPr>
          <w:rFonts w:ascii="Times New Roman" w:eastAsia="Times New Roman" w:hAnsi="Times New Roman" w:cs="Times New Roman"/>
          <w:sz w:val="28"/>
          <w:szCs w:val="28"/>
        </w:rPr>
        <w:t>the</w:t>
      </w:r>
      <w:r w:rsidR="00C20A69">
        <w:rPr>
          <w:rFonts w:ascii="Times New Roman" w:eastAsia="Times New Roman" w:hAnsi="Times New Roman" w:cs="Times New Roman"/>
          <w:spacing w:val="-5"/>
          <w:sz w:val="28"/>
          <w:szCs w:val="28"/>
        </w:rPr>
        <w:t xml:space="preserve"> </w:t>
      </w:r>
      <w:r w:rsidR="00C20A69">
        <w:rPr>
          <w:rFonts w:ascii="Times New Roman" w:eastAsia="Times New Roman" w:hAnsi="Times New Roman" w:cs="Times New Roman"/>
          <w:sz w:val="28"/>
          <w:szCs w:val="28"/>
        </w:rPr>
        <w:t>Products</w:t>
      </w:r>
      <w:r w:rsidR="00C20A69">
        <w:rPr>
          <w:rFonts w:ascii="Times New Roman" w:eastAsia="Times New Roman" w:hAnsi="Times New Roman" w:cs="Times New Roman"/>
          <w:spacing w:val="-10"/>
          <w:sz w:val="28"/>
          <w:szCs w:val="28"/>
        </w:rPr>
        <w:t xml:space="preserve"> </w:t>
      </w:r>
      <w:r w:rsidR="00C20A69">
        <w:rPr>
          <w:rFonts w:ascii="Times New Roman" w:eastAsia="Times New Roman" w:hAnsi="Times New Roman" w:cs="Times New Roman"/>
          <w:sz w:val="28"/>
          <w:szCs w:val="28"/>
        </w:rPr>
        <w:t>or</w:t>
      </w:r>
      <w:r w:rsidR="00C20A69">
        <w:rPr>
          <w:rFonts w:ascii="Times New Roman" w:eastAsia="Times New Roman" w:hAnsi="Times New Roman" w:cs="Times New Roman"/>
          <w:spacing w:val="-2"/>
          <w:sz w:val="28"/>
          <w:szCs w:val="28"/>
        </w:rPr>
        <w:t xml:space="preserve"> </w:t>
      </w:r>
      <w:r w:rsidR="00C20A69">
        <w:rPr>
          <w:rFonts w:ascii="Times New Roman" w:eastAsia="Times New Roman" w:hAnsi="Times New Roman" w:cs="Times New Roman"/>
          <w:sz w:val="28"/>
          <w:szCs w:val="28"/>
        </w:rPr>
        <w:t>Services:</w:t>
      </w:r>
      <w:r w:rsidR="00C20A69">
        <w:rPr>
          <w:rFonts w:ascii="Times New Roman" w:eastAsia="Times New Roman" w:hAnsi="Times New Roman" w:cs="Times New Roman"/>
          <w:spacing w:val="-10"/>
          <w:sz w:val="28"/>
          <w:szCs w:val="28"/>
        </w:rPr>
        <w:t xml:space="preserve"> </w:t>
      </w:r>
      <w:r w:rsidR="00C20A69">
        <w:rPr>
          <w:rFonts w:ascii="Times New Roman" w:eastAsia="Times New Roman" w:hAnsi="Times New Roman" w:cs="Times New Roman"/>
        </w:rPr>
        <w:t>(</w:t>
      </w:r>
      <w:r w:rsidR="00C20A69">
        <w:rPr>
          <w:rFonts w:ascii="Times New Roman" w:eastAsia="Times New Roman" w:hAnsi="Times New Roman" w:cs="Times New Roman"/>
          <w:spacing w:val="2"/>
        </w:rPr>
        <w:t>W</w:t>
      </w:r>
      <w:r w:rsidR="00C20A69">
        <w:rPr>
          <w:rFonts w:ascii="Times New Roman" w:eastAsia="Times New Roman" w:hAnsi="Times New Roman" w:cs="Times New Roman"/>
        </w:rPr>
        <w:t>ho</w:t>
      </w:r>
      <w:r w:rsidR="00C20A69">
        <w:rPr>
          <w:rFonts w:ascii="Times New Roman" w:eastAsia="Times New Roman" w:hAnsi="Times New Roman" w:cs="Times New Roman"/>
          <w:spacing w:val="-5"/>
        </w:rPr>
        <w:t xml:space="preserve"> </w:t>
      </w:r>
      <w:r w:rsidR="00C20A69">
        <w:rPr>
          <w:rFonts w:ascii="Times New Roman" w:eastAsia="Times New Roman" w:hAnsi="Times New Roman" w:cs="Times New Roman"/>
        </w:rPr>
        <w:t>will</w:t>
      </w:r>
      <w:r w:rsidR="00C20A69">
        <w:rPr>
          <w:rFonts w:ascii="Times New Roman" w:eastAsia="Times New Roman" w:hAnsi="Times New Roman" w:cs="Times New Roman"/>
          <w:spacing w:val="-3"/>
        </w:rPr>
        <w:t xml:space="preserve"> </w:t>
      </w:r>
      <w:r w:rsidR="00C20A69">
        <w:rPr>
          <w:rFonts w:ascii="Times New Roman" w:eastAsia="Times New Roman" w:hAnsi="Times New Roman" w:cs="Times New Roman"/>
        </w:rPr>
        <w:t>buy</w:t>
      </w:r>
      <w:r w:rsidR="00C20A69">
        <w:rPr>
          <w:rFonts w:ascii="Times New Roman" w:eastAsia="Times New Roman" w:hAnsi="Times New Roman" w:cs="Times New Roman"/>
          <w:spacing w:val="-4"/>
        </w:rPr>
        <w:t xml:space="preserve"> </w:t>
      </w:r>
      <w:r w:rsidR="005E1EC9">
        <w:rPr>
          <w:rFonts w:ascii="Times New Roman" w:eastAsia="Times New Roman" w:hAnsi="Times New Roman" w:cs="Times New Roman"/>
        </w:rPr>
        <w:t>the</w:t>
      </w:r>
      <w:r w:rsidR="00C20A69">
        <w:rPr>
          <w:rFonts w:ascii="Times New Roman" w:eastAsia="Times New Roman" w:hAnsi="Times New Roman" w:cs="Times New Roman"/>
          <w:spacing w:val="-4"/>
        </w:rPr>
        <w:t xml:space="preserve"> </w:t>
      </w:r>
      <w:r w:rsidR="00C20A69">
        <w:rPr>
          <w:rFonts w:ascii="Times New Roman" w:eastAsia="Times New Roman" w:hAnsi="Times New Roman" w:cs="Times New Roman"/>
        </w:rPr>
        <w:t>product</w:t>
      </w:r>
      <w:r w:rsidR="00C20A69">
        <w:rPr>
          <w:rFonts w:ascii="Times New Roman" w:eastAsia="Times New Roman" w:hAnsi="Times New Roman" w:cs="Times New Roman"/>
          <w:spacing w:val="-7"/>
        </w:rPr>
        <w:t xml:space="preserve"> </w:t>
      </w:r>
      <w:r w:rsidR="00C20A69">
        <w:rPr>
          <w:rFonts w:ascii="Times New Roman" w:eastAsia="Times New Roman" w:hAnsi="Times New Roman" w:cs="Times New Roman"/>
        </w:rPr>
        <w:t>or</w:t>
      </w:r>
      <w:r w:rsidR="00C20A69">
        <w:rPr>
          <w:rFonts w:ascii="Times New Roman" w:eastAsia="Times New Roman" w:hAnsi="Times New Roman" w:cs="Times New Roman"/>
          <w:spacing w:val="-2"/>
        </w:rPr>
        <w:t xml:space="preserve"> </w:t>
      </w:r>
      <w:r w:rsidR="00C20A69">
        <w:rPr>
          <w:rFonts w:ascii="Times New Roman" w:eastAsia="Times New Roman" w:hAnsi="Times New Roman" w:cs="Times New Roman"/>
        </w:rPr>
        <w:t>service? How</w:t>
      </w:r>
      <w:r w:rsidR="00C20A69">
        <w:rPr>
          <w:rFonts w:ascii="Times New Roman" w:eastAsia="Times New Roman" w:hAnsi="Times New Roman" w:cs="Times New Roman"/>
          <w:spacing w:val="-4"/>
        </w:rPr>
        <w:t xml:space="preserve"> </w:t>
      </w:r>
      <w:r w:rsidR="00C20A69">
        <w:rPr>
          <w:rFonts w:ascii="Times New Roman" w:eastAsia="Times New Roman" w:hAnsi="Times New Roman" w:cs="Times New Roman"/>
        </w:rPr>
        <w:t>often?</w:t>
      </w:r>
      <w:r w:rsidR="00C20A69">
        <w:rPr>
          <w:rFonts w:ascii="Times New Roman" w:eastAsia="Times New Roman" w:hAnsi="Times New Roman" w:cs="Times New Roman"/>
          <w:spacing w:val="-6"/>
        </w:rPr>
        <w:t xml:space="preserve"> </w:t>
      </w:r>
      <w:r w:rsidR="00C20A69">
        <w:rPr>
          <w:rFonts w:ascii="Times New Roman" w:eastAsia="Times New Roman" w:hAnsi="Times New Roman" w:cs="Times New Roman"/>
        </w:rPr>
        <w:t>Why</w:t>
      </w:r>
      <w:r w:rsidR="00C20A69">
        <w:rPr>
          <w:rFonts w:ascii="Times New Roman" w:eastAsia="Times New Roman" w:hAnsi="Times New Roman" w:cs="Times New Roman"/>
          <w:spacing w:val="-2"/>
        </w:rPr>
        <w:t xml:space="preserve"> </w:t>
      </w:r>
      <w:r w:rsidR="00C20A69">
        <w:rPr>
          <w:rFonts w:ascii="Times New Roman" w:eastAsia="Times New Roman" w:hAnsi="Times New Roman" w:cs="Times New Roman"/>
        </w:rPr>
        <w:t>will</w:t>
      </w:r>
      <w:r w:rsidR="00C20A69">
        <w:rPr>
          <w:rFonts w:ascii="Times New Roman" w:eastAsia="Times New Roman" w:hAnsi="Times New Roman" w:cs="Times New Roman"/>
          <w:spacing w:val="-3"/>
        </w:rPr>
        <w:t xml:space="preserve"> </w:t>
      </w:r>
      <w:r w:rsidR="00C20A69">
        <w:rPr>
          <w:rFonts w:ascii="Times New Roman" w:eastAsia="Times New Roman" w:hAnsi="Times New Roman" w:cs="Times New Roman"/>
        </w:rPr>
        <w:t>th</w:t>
      </w:r>
      <w:r w:rsidR="00C20A69">
        <w:rPr>
          <w:rFonts w:ascii="Times New Roman" w:eastAsia="Times New Roman" w:hAnsi="Times New Roman" w:cs="Times New Roman"/>
          <w:spacing w:val="-1"/>
        </w:rPr>
        <w:t>e</w:t>
      </w:r>
      <w:r w:rsidR="00C20A69">
        <w:rPr>
          <w:rFonts w:ascii="Times New Roman" w:eastAsia="Times New Roman" w:hAnsi="Times New Roman" w:cs="Times New Roman"/>
        </w:rPr>
        <w:t>y</w:t>
      </w:r>
      <w:r w:rsidR="00C20A69">
        <w:rPr>
          <w:rFonts w:ascii="Times New Roman" w:eastAsia="Times New Roman" w:hAnsi="Times New Roman" w:cs="Times New Roman"/>
          <w:spacing w:val="-3"/>
        </w:rPr>
        <w:t xml:space="preserve"> </w:t>
      </w:r>
      <w:r w:rsidR="00C20A69">
        <w:rPr>
          <w:rFonts w:ascii="Times New Roman" w:eastAsia="Times New Roman" w:hAnsi="Times New Roman" w:cs="Times New Roman"/>
        </w:rPr>
        <w:t>buy</w:t>
      </w:r>
      <w:r w:rsidR="00C20A69">
        <w:rPr>
          <w:rFonts w:ascii="Times New Roman" w:eastAsia="Times New Roman" w:hAnsi="Times New Roman" w:cs="Times New Roman"/>
          <w:spacing w:val="-3"/>
        </w:rPr>
        <w:t xml:space="preserve"> </w:t>
      </w:r>
      <w:r w:rsidR="00C20A69">
        <w:rPr>
          <w:rFonts w:ascii="Times New Roman" w:eastAsia="Times New Roman" w:hAnsi="Times New Roman" w:cs="Times New Roman"/>
        </w:rPr>
        <w:t>it?</w:t>
      </w:r>
      <w:r w:rsidR="00D1642A">
        <w:rPr>
          <w:rFonts w:ascii="Times New Roman" w:eastAsia="Times New Roman" w:hAnsi="Times New Roman" w:cs="Times New Roman"/>
        </w:rPr>
        <w:t xml:space="preserve"> Is the market big enough to sustain this product?</w:t>
      </w:r>
      <w:r w:rsidR="005E1EC9">
        <w:rPr>
          <w:rFonts w:ascii="Times New Roman" w:eastAsia="Times New Roman" w:hAnsi="Times New Roman" w:cs="Times New Roman"/>
          <w:spacing w:val="-2"/>
        </w:rPr>
        <w:t>)</w:t>
      </w:r>
    </w:p>
    <w:p w14:paraId="64FE0349" w14:textId="49553827" w:rsidR="009D4F17" w:rsidRDefault="00843DDA">
      <w:pPr>
        <w:spacing w:after="0" w:line="200" w:lineRule="exact"/>
        <w:rPr>
          <w:sz w:val="20"/>
          <w:szCs w:val="20"/>
        </w:rPr>
      </w:pPr>
      <w:r>
        <w:rPr>
          <w:sz w:val="20"/>
          <w:szCs w:val="20"/>
        </w:rPr>
        <w:tab/>
      </w:r>
      <w:r w:rsidRPr="00C30C40">
        <w:rPr>
          <w:color w:val="FF0000"/>
          <w:sz w:val="20"/>
          <w:szCs w:val="20"/>
        </w:rPr>
        <w:t xml:space="preserve">Punk rock </w:t>
      </w:r>
      <w:r w:rsidR="00C30C40" w:rsidRPr="00C30C40">
        <w:rPr>
          <w:color w:val="FF0000"/>
          <w:sz w:val="20"/>
          <w:szCs w:val="20"/>
        </w:rPr>
        <w:t>customers who often dress in darker and alternative clothing styles</w:t>
      </w:r>
    </w:p>
    <w:p w14:paraId="7FD0E4F4" w14:textId="77777777" w:rsidR="009D4F17" w:rsidRDefault="009D4F17">
      <w:pPr>
        <w:spacing w:after="0" w:line="200" w:lineRule="exact"/>
        <w:rPr>
          <w:sz w:val="20"/>
          <w:szCs w:val="20"/>
        </w:rPr>
      </w:pPr>
    </w:p>
    <w:p w14:paraId="0BEC51E4" w14:textId="77777777" w:rsidR="009D4F17" w:rsidRDefault="009D4F17">
      <w:pPr>
        <w:spacing w:after="0" w:line="200" w:lineRule="exact"/>
        <w:rPr>
          <w:sz w:val="20"/>
          <w:szCs w:val="20"/>
        </w:rPr>
      </w:pPr>
    </w:p>
    <w:p w14:paraId="040E4504" w14:textId="77777777" w:rsidR="009D4F17" w:rsidRDefault="009D4F17">
      <w:pPr>
        <w:spacing w:after="0" w:line="200" w:lineRule="exact"/>
        <w:rPr>
          <w:sz w:val="20"/>
          <w:szCs w:val="20"/>
        </w:rPr>
      </w:pPr>
    </w:p>
    <w:p w14:paraId="327A4BDF" w14:textId="77777777" w:rsidR="009D4F17" w:rsidRDefault="009D4F17">
      <w:pPr>
        <w:spacing w:after="0" w:line="200" w:lineRule="exact"/>
        <w:rPr>
          <w:sz w:val="20"/>
          <w:szCs w:val="20"/>
        </w:rPr>
      </w:pPr>
    </w:p>
    <w:p w14:paraId="18BD844E" w14:textId="77777777" w:rsidR="009D4F17" w:rsidRDefault="009D4F17">
      <w:pPr>
        <w:spacing w:after="0" w:line="200" w:lineRule="exact"/>
        <w:rPr>
          <w:sz w:val="20"/>
          <w:szCs w:val="20"/>
        </w:rPr>
      </w:pPr>
    </w:p>
    <w:p w14:paraId="39895318" w14:textId="7AB5D157" w:rsidR="009D4F17" w:rsidRDefault="005054F2" w:rsidP="00D1642A">
      <w:pPr>
        <w:spacing w:before="23" w:after="0" w:line="316" w:lineRule="exact"/>
        <w:ind w:right="-20"/>
        <w:rPr>
          <w:sz w:val="20"/>
          <w:szCs w:val="20"/>
        </w:rPr>
      </w:pPr>
      <w:r>
        <w:rPr>
          <w:noProof/>
          <w:u w:val="single"/>
        </w:rPr>
        <mc:AlternateContent>
          <mc:Choice Requires="wpg">
            <w:drawing>
              <wp:anchor distT="0" distB="0" distL="114300" distR="114300" simplePos="0" relativeHeight="251634688" behindDoc="1" locked="0" layoutInCell="1" allowOverlap="1" wp14:anchorId="7D841D6B" wp14:editId="62693F7F">
                <wp:simplePos x="0" y="0"/>
                <wp:positionH relativeFrom="page">
                  <wp:posOffset>640080</wp:posOffset>
                </wp:positionH>
                <wp:positionV relativeFrom="paragraph">
                  <wp:posOffset>-339090</wp:posOffset>
                </wp:positionV>
                <wp:extent cx="6629400" cy="1270"/>
                <wp:effectExtent l="11430" t="6350" r="7620" b="11430"/>
                <wp:wrapNone/>
                <wp:docPr id="13" name="Group 3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9400" cy="1270"/>
                          <a:chOff x="1008" y="-534"/>
                          <a:chExt cx="10440" cy="2"/>
                        </a:xfrm>
                      </wpg:grpSpPr>
                      <wps:wsp>
                        <wps:cNvPr id="14" name="Freeform 314"/>
                        <wps:cNvSpPr>
                          <a:spLocks/>
                        </wps:cNvSpPr>
                        <wps:spPr bwMode="auto">
                          <a:xfrm>
                            <a:off x="1008" y="-534"/>
                            <a:ext cx="10440" cy="2"/>
                          </a:xfrm>
                          <a:custGeom>
                            <a:avLst/>
                            <a:gdLst>
                              <a:gd name="T0" fmla="+- 0 1008 1008"/>
                              <a:gd name="T1" fmla="*/ T0 w 10440"/>
                              <a:gd name="T2" fmla="+- 0 11448 1008"/>
                              <a:gd name="T3" fmla="*/ T2 w 10440"/>
                            </a:gdLst>
                            <a:ahLst/>
                            <a:cxnLst>
                              <a:cxn ang="0">
                                <a:pos x="T1" y="0"/>
                              </a:cxn>
                              <a:cxn ang="0">
                                <a:pos x="T3" y="0"/>
                              </a:cxn>
                            </a:cxnLst>
                            <a:rect l="0" t="0" r="r" b="b"/>
                            <a:pathLst>
                              <a:path w="10440">
                                <a:moveTo>
                                  <a:pt x="0" y="0"/>
                                </a:moveTo>
                                <a:lnTo>
                                  <a:pt x="1044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xmlns:w16="http://schemas.microsoft.com/office/word/2018/wordml" xmlns:w16cex="http://schemas.microsoft.com/office/word/2018/wordml/cex">
            <w:pict>
              <v:group id="Group 313" style="position:absolute;margin-left:50.4pt;margin-top:-26.7pt;width:522pt;height:.1pt;z-index:-251681792;mso-position-horizontal-relative:page" coordsize="10440,2" coordorigin="1008,-534" o:spid="_x0000_s1026" w14:anchorId="307473A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">
                <v:shape id="Freeform 314" style="position:absolute;left:1008;top:-534;width:10440;height:2;visibility:visible;mso-wrap-style:square;v-text-anchor:top" coordsize="10440,2" o:spid="_x0000_s1027" filled="f" strokeweight=".48pt" path="m,l1044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">
                  <v:path arrowok="t" o:connecttype="custom" o:connectlocs="0,0;10440,0" o:connectangles="0,0"/>
                </v:shape>
                <w10:wrap anchorx="page"/>
              </v:group>
            </w:pict>
          </mc:Fallback>
        </mc:AlternateContent>
      </w:r>
      <w:r>
        <w:rPr>
          <w:noProof/>
          <w:u w:val="single"/>
        </w:rPr>
        <mc:AlternateContent>
          <mc:Choice Requires="wpg">
            <w:drawing>
              <wp:anchor distT="0" distB="0" distL="114300" distR="114300" simplePos="0" relativeHeight="251635712" behindDoc="1" locked="0" layoutInCell="1" allowOverlap="1" wp14:anchorId="5069808A" wp14:editId="36445169">
                <wp:simplePos x="0" y="0"/>
                <wp:positionH relativeFrom="page">
                  <wp:posOffset>640080</wp:posOffset>
                </wp:positionH>
                <wp:positionV relativeFrom="paragraph">
                  <wp:posOffset>-76200</wp:posOffset>
                </wp:positionV>
                <wp:extent cx="6629400" cy="1270"/>
                <wp:effectExtent l="11430" t="12065" r="7620" b="5715"/>
                <wp:wrapNone/>
                <wp:docPr id="11" name="Group 3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9400" cy="1270"/>
                          <a:chOff x="1008" y="-120"/>
                          <a:chExt cx="10440" cy="2"/>
                        </a:xfrm>
                      </wpg:grpSpPr>
                      <wps:wsp>
                        <wps:cNvPr id="12" name="Freeform 312"/>
                        <wps:cNvSpPr>
                          <a:spLocks/>
                        </wps:cNvSpPr>
                        <wps:spPr bwMode="auto">
                          <a:xfrm>
                            <a:off x="1008" y="-120"/>
                            <a:ext cx="10440" cy="2"/>
                          </a:xfrm>
                          <a:custGeom>
                            <a:avLst/>
                            <a:gdLst>
                              <a:gd name="T0" fmla="+- 0 1008 1008"/>
                              <a:gd name="T1" fmla="*/ T0 w 10440"/>
                              <a:gd name="T2" fmla="+- 0 11448 1008"/>
                              <a:gd name="T3" fmla="*/ T2 w 10440"/>
                            </a:gdLst>
                            <a:ahLst/>
                            <a:cxnLst>
                              <a:cxn ang="0">
                                <a:pos x="T1" y="0"/>
                              </a:cxn>
                              <a:cxn ang="0">
                                <a:pos x="T3" y="0"/>
                              </a:cxn>
                            </a:cxnLst>
                            <a:rect l="0" t="0" r="r" b="b"/>
                            <a:pathLst>
                              <a:path w="10440">
                                <a:moveTo>
                                  <a:pt x="0" y="0"/>
                                </a:moveTo>
                                <a:lnTo>
                                  <a:pt x="1044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xmlns:w16="http://schemas.microsoft.com/office/word/2018/wordml" xmlns:w16cex="http://schemas.microsoft.com/office/word/2018/wordml/cex">
            <w:pict>
              <v:group id="Group 311" style="position:absolute;margin-left:50.4pt;margin-top:-6pt;width:522pt;height:.1pt;z-index:-251680768;mso-position-horizontal-relative:page" coordsize="10440,2" coordorigin="1008,-120" o:spid="_x0000_s1026" w14:anchorId="51E7EAE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">
                <v:shape id="Freeform 312" style="position:absolute;left:1008;top:-120;width:10440;height:2;visibility:visible;mso-wrap-style:square;v-text-anchor:top" coordsize="10440,2" o:spid="_x0000_s1027" filled="f" strokeweight=".48pt" path="m,l1044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">
                  <v:path arrowok="t" o:connecttype="custom" o:connectlocs="0,0;10440,0" o:connectangles="0,0"/>
                </v:shape>
                <w10:wrap anchorx="page"/>
              </v:group>
            </w:pict>
          </mc:Fallback>
        </mc:AlternateContent>
      </w:r>
    </w:p>
    <w:p w14:paraId="64458061" w14:textId="77777777" w:rsidR="009D4F17" w:rsidRDefault="009D4F17">
      <w:pPr>
        <w:spacing w:after="0" w:line="200" w:lineRule="exact"/>
        <w:rPr>
          <w:sz w:val="20"/>
          <w:szCs w:val="20"/>
        </w:rPr>
      </w:pPr>
    </w:p>
    <w:p w14:paraId="595B0013" w14:textId="2A0188A4" w:rsidR="009D4F17" w:rsidRDefault="005E1EC9" w:rsidP="005E1EC9">
      <w:pPr>
        <w:spacing w:before="23" w:after="0" w:line="240" w:lineRule="auto"/>
        <w:ind w:left="108" w:right="-20"/>
        <w:rPr>
          <w:rFonts w:ascii="Times New Roman" w:eastAsia="Times New Roman" w:hAnsi="Times New Roman" w:cs="Times New Roman"/>
          <w:position w:val="-1"/>
        </w:rPr>
      </w:pPr>
      <w:r>
        <w:rPr>
          <w:rFonts w:ascii="Times New Roman" w:eastAsia="Times New Roman" w:hAnsi="Times New Roman" w:cs="Times New Roman"/>
          <w:sz w:val="28"/>
          <w:szCs w:val="28"/>
        </w:rPr>
        <w:t>What c</w:t>
      </w:r>
      <w:r w:rsidR="00C20A69">
        <w:rPr>
          <w:rFonts w:ascii="Times New Roman" w:eastAsia="Times New Roman" w:hAnsi="Times New Roman" w:cs="Times New Roman"/>
          <w:sz w:val="28"/>
          <w:szCs w:val="28"/>
        </w:rPr>
        <w:t>o</w:t>
      </w:r>
      <w:r w:rsidR="00C20A69">
        <w:rPr>
          <w:rFonts w:ascii="Times New Roman" w:eastAsia="Times New Roman" w:hAnsi="Times New Roman" w:cs="Times New Roman"/>
          <w:spacing w:val="-1"/>
          <w:sz w:val="28"/>
          <w:szCs w:val="28"/>
        </w:rPr>
        <w:t>m</w:t>
      </w:r>
      <w:r w:rsidR="00C20A69">
        <w:rPr>
          <w:rFonts w:ascii="Times New Roman" w:eastAsia="Times New Roman" w:hAnsi="Times New Roman" w:cs="Times New Roman"/>
          <w:spacing w:val="1"/>
          <w:sz w:val="28"/>
          <w:szCs w:val="28"/>
        </w:rPr>
        <w:t>p</w:t>
      </w:r>
      <w:r w:rsidR="00C20A69">
        <w:rPr>
          <w:rFonts w:ascii="Times New Roman" w:eastAsia="Times New Roman" w:hAnsi="Times New Roman" w:cs="Times New Roman"/>
          <w:sz w:val="28"/>
          <w:szCs w:val="28"/>
        </w:rPr>
        <w:t>etitors</w:t>
      </w:r>
      <w:r w:rsidR="00C20A69">
        <w:rPr>
          <w:rFonts w:ascii="Times New Roman" w:eastAsia="Times New Roman" w:hAnsi="Times New Roman" w:cs="Times New Roman"/>
          <w:spacing w:val="-13"/>
          <w:sz w:val="28"/>
          <w:szCs w:val="28"/>
        </w:rPr>
        <w:t xml:space="preserve"> </w:t>
      </w:r>
      <w:r w:rsidR="00C20A69">
        <w:rPr>
          <w:rFonts w:ascii="Times New Roman" w:eastAsia="Times New Roman" w:hAnsi="Times New Roman" w:cs="Times New Roman"/>
          <w:sz w:val="28"/>
          <w:szCs w:val="28"/>
        </w:rPr>
        <w:t>a</w:t>
      </w:r>
      <w:r w:rsidR="00C20A69">
        <w:rPr>
          <w:rFonts w:ascii="Times New Roman" w:eastAsia="Times New Roman" w:hAnsi="Times New Roman" w:cs="Times New Roman"/>
          <w:spacing w:val="-1"/>
          <w:sz w:val="28"/>
          <w:szCs w:val="28"/>
        </w:rPr>
        <w:t>r</w:t>
      </w:r>
      <w:r w:rsidR="00C20A69">
        <w:rPr>
          <w:rFonts w:ascii="Times New Roman" w:eastAsia="Times New Roman" w:hAnsi="Times New Roman" w:cs="Times New Roman"/>
          <w:sz w:val="28"/>
          <w:szCs w:val="28"/>
        </w:rPr>
        <w:t>e</w:t>
      </w:r>
      <w:r w:rsidR="00C20A69">
        <w:rPr>
          <w:rFonts w:ascii="Times New Roman" w:eastAsia="Times New Roman" w:hAnsi="Times New Roman" w:cs="Times New Roman"/>
          <w:spacing w:val="-3"/>
          <w:sz w:val="28"/>
          <w:szCs w:val="28"/>
        </w:rPr>
        <w:t xml:space="preserve"> </w:t>
      </w:r>
      <w:r w:rsidR="00C20A69">
        <w:rPr>
          <w:rFonts w:ascii="Times New Roman" w:eastAsia="Times New Roman" w:hAnsi="Times New Roman" w:cs="Times New Roman"/>
          <w:sz w:val="28"/>
          <w:szCs w:val="28"/>
        </w:rPr>
        <w:t>in</w:t>
      </w:r>
      <w:r w:rsidR="00C20A69">
        <w:rPr>
          <w:rFonts w:ascii="Times New Roman" w:eastAsia="Times New Roman" w:hAnsi="Times New Roman" w:cs="Times New Roman"/>
          <w:spacing w:val="-2"/>
          <w:sz w:val="28"/>
          <w:szCs w:val="28"/>
        </w:rPr>
        <w:t xml:space="preserve"> </w:t>
      </w:r>
      <w:r>
        <w:rPr>
          <w:rFonts w:ascii="Times New Roman" w:eastAsia="Times New Roman" w:hAnsi="Times New Roman" w:cs="Times New Roman"/>
          <w:sz w:val="28"/>
          <w:szCs w:val="28"/>
        </w:rPr>
        <w:t>the</w:t>
      </w:r>
      <w:r w:rsidR="00C20A69">
        <w:rPr>
          <w:rFonts w:ascii="Times New Roman" w:eastAsia="Times New Roman" w:hAnsi="Times New Roman" w:cs="Times New Roman"/>
          <w:spacing w:val="-5"/>
          <w:sz w:val="28"/>
          <w:szCs w:val="28"/>
        </w:rPr>
        <w:t xml:space="preserve"> </w:t>
      </w:r>
      <w:r>
        <w:rPr>
          <w:rFonts w:ascii="Times New Roman" w:eastAsia="Times New Roman" w:hAnsi="Times New Roman" w:cs="Times New Roman"/>
          <w:spacing w:val="-5"/>
          <w:sz w:val="28"/>
          <w:szCs w:val="28"/>
        </w:rPr>
        <w:t>same space?</w:t>
      </w:r>
      <w:r w:rsidR="00C20A69">
        <w:rPr>
          <w:rFonts w:ascii="Times New Roman" w:eastAsia="Times New Roman" w:hAnsi="Times New Roman" w:cs="Times New Roman"/>
          <w:spacing w:val="-5"/>
          <w:sz w:val="28"/>
          <w:szCs w:val="28"/>
        </w:rPr>
        <w:t xml:space="preserve"> </w:t>
      </w:r>
      <w:r w:rsidR="00C20A69">
        <w:rPr>
          <w:rFonts w:ascii="Times New Roman" w:eastAsia="Times New Roman" w:hAnsi="Times New Roman" w:cs="Times New Roman"/>
          <w:spacing w:val="2"/>
          <w:sz w:val="28"/>
          <w:szCs w:val="28"/>
        </w:rPr>
        <w:t>(</w:t>
      </w:r>
      <w:r>
        <w:rPr>
          <w:rFonts w:ascii="Times New Roman" w:eastAsia="Times New Roman" w:hAnsi="Times New Roman" w:cs="Times New Roman"/>
        </w:rPr>
        <w:t>Who</w:t>
      </w:r>
      <w:r w:rsidR="00C20A69">
        <w:rPr>
          <w:rFonts w:ascii="Times New Roman" w:eastAsia="Times New Roman" w:hAnsi="Times New Roman" w:cs="Times New Roman"/>
          <w:spacing w:val="-6"/>
        </w:rPr>
        <w:t xml:space="preserve"> </w:t>
      </w:r>
      <w:r w:rsidR="00C20A69">
        <w:rPr>
          <w:rFonts w:ascii="Times New Roman" w:eastAsia="Times New Roman" w:hAnsi="Times New Roman" w:cs="Times New Roman"/>
        </w:rPr>
        <w:t>are</w:t>
      </w:r>
      <w:r w:rsidR="00C20A69">
        <w:rPr>
          <w:rFonts w:ascii="Times New Roman" w:eastAsia="Times New Roman" w:hAnsi="Times New Roman" w:cs="Times New Roman"/>
          <w:spacing w:val="-1"/>
        </w:rPr>
        <w:t xml:space="preserve"> </w:t>
      </w:r>
      <w:r>
        <w:rPr>
          <w:rFonts w:ascii="Times New Roman" w:eastAsia="Times New Roman" w:hAnsi="Times New Roman" w:cs="Times New Roman"/>
        </w:rPr>
        <w:t>the</w:t>
      </w:r>
      <w:r w:rsidR="00C20A69">
        <w:rPr>
          <w:rFonts w:ascii="Times New Roman" w:eastAsia="Times New Roman" w:hAnsi="Times New Roman" w:cs="Times New Roman"/>
          <w:spacing w:val="-4"/>
        </w:rPr>
        <w:t xml:space="preserve"> </w:t>
      </w:r>
      <w:r w:rsidR="00C20A69">
        <w:rPr>
          <w:rFonts w:ascii="Times New Roman" w:eastAsia="Times New Roman" w:hAnsi="Times New Roman" w:cs="Times New Roman"/>
          <w:spacing w:val="-2"/>
        </w:rPr>
        <w:t>m</w:t>
      </w:r>
      <w:r w:rsidR="00C20A69">
        <w:rPr>
          <w:rFonts w:ascii="Times New Roman" w:eastAsia="Times New Roman" w:hAnsi="Times New Roman" w:cs="Times New Roman"/>
        </w:rPr>
        <w:t>ain</w:t>
      </w:r>
      <w:r w:rsidR="00C20A69">
        <w:rPr>
          <w:rFonts w:ascii="Times New Roman" w:eastAsia="Times New Roman" w:hAnsi="Times New Roman" w:cs="Times New Roman"/>
          <w:spacing w:val="-4"/>
        </w:rPr>
        <w:t xml:space="preserve"> </w:t>
      </w:r>
      <w:r w:rsidR="00C20A69">
        <w:rPr>
          <w:rFonts w:ascii="Times New Roman" w:eastAsia="Times New Roman" w:hAnsi="Times New Roman" w:cs="Times New Roman"/>
        </w:rPr>
        <w:t>co</w:t>
      </w:r>
      <w:r w:rsidR="00C20A69">
        <w:rPr>
          <w:rFonts w:ascii="Times New Roman" w:eastAsia="Times New Roman" w:hAnsi="Times New Roman" w:cs="Times New Roman"/>
          <w:spacing w:val="-2"/>
        </w:rPr>
        <w:t>m</w:t>
      </w:r>
      <w:r w:rsidR="00C20A69">
        <w:rPr>
          <w:rFonts w:ascii="Times New Roman" w:eastAsia="Times New Roman" w:hAnsi="Times New Roman" w:cs="Times New Roman"/>
          <w:spacing w:val="2"/>
        </w:rPr>
        <w:t>p</w:t>
      </w:r>
      <w:r>
        <w:rPr>
          <w:rFonts w:ascii="Times New Roman" w:eastAsia="Times New Roman" w:hAnsi="Times New Roman" w:cs="Times New Roman"/>
        </w:rPr>
        <w:t>etitors? What other similar products are in the market</w:t>
      </w:r>
      <w:r w:rsidR="00C20A69">
        <w:rPr>
          <w:rFonts w:ascii="Times New Roman" w:eastAsia="Times New Roman" w:hAnsi="Times New Roman" w:cs="Times New Roman"/>
          <w:spacing w:val="1"/>
          <w:position w:val="-1"/>
        </w:rPr>
        <w:t>?</w:t>
      </w:r>
      <w:r w:rsidR="0407FA22">
        <w:rPr>
          <w:rFonts w:ascii="Times New Roman" w:eastAsia="Times New Roman" w:hAnsi="Times New Roman" w:cs="Times New Roman"/>
          <w:spacing w:val="1"/>
          <w:position w:val="-1"/>
        </w:rPr>
        <w:t xml:space="preserve"> What are the strengths &amp; weaknesses of competitors? What are their features?</w:t>
      </w:r>
      <w:r w:rsidR="00C20A69">
        <w:rPr>
          <w:rFonts w:ascii="Times New Roman" w:eastAsia="Times New Roman" w:hAnsi="Times New Roman" w:cs="Times New Roman"/>
          <w:position w:val="-1"/>
        </w:rPr>
        <w:t>)</w:t>
      </w:r>
    </w:p>
    <w:p w14:paraId="131EB5E4" w14:textId="77777777" w:rsidR="005E1EC9" w:rsidRDefault="005E1EC9" w:rsidP="005E1EC9">
      <w:pPr>
        <w:spacing w:before="23" w:after="0" w:line="240" w:lineRule="auto"/>
        <w:ind w:left="108" w:right="-20"/>
        <w:rPr>
          <w:rFonts w:ascii="Times New Roman" w:eastAsia="Times New Roman" w:hAnsi="Times New Roman" w:cs="Times New Roman"/>
        </w:rPr>
      </w:pPr>
    </w:p>
    <w:p w14:paraId="1C34AF44" w14:textId="0CDE0962" w:rsidR="009D4F17" w:rsidRDefault="005054F2">
      <w:pPr>
        <w:spacing w:after="0" w:line="200" w:lineRule="exact"/>
        <w:rPr>
          <w:sz w:val="20"/>
          <w:szCs w:val="20"/>
        </w:rPr>
      </w:pPr>
      <w:r>
        <w:rPr>
          <w:noProof/>
        </w:rPr>
        <mc:AlternateContent>
          <mc:Choice Requires="wpg">
            <w:drawing>
              <wp:anchor distT="0" distB="0" distL="114300" distR="114300" simplePos="0" relativeHeight="251650048" behindDoc="1" locked="0" layoutInCell="1" allowOverlap="1" wp14:anchorId="7A7512E8" wp14:editId="471507EE">
                <wp:simplePos x="0" y="0"/>
                <wp:positionH relativeFrom="page">
                  <wp:posOffset>659130</wp:posOffset>
                </wp:positionH>
                <wp:positionV relativeFrom="paragraph">
                  <wp:posOffset>45720</wp:posOffset>
                </wp:positionV>
                <wp:extent cx="6629400" cy="1270"/>
                <wp:effectExtent l="11430" t="8890" r="7620" b="8890"/>
                <wp:wrapNone/>
                <wp:docPr id="9" name="Group 2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9400" cy="1270"/>
                          <a:chOff x="1008" y="524"/>
                          <a:chExt cx="10440" cy="2"/>
                        </a:xfrm>
                      </wpg:grpSpPr>
                      <wps:wsp>
                        <wps:cNvPr id="10" name="Freeform 284"/>
                        <wps:cNvSpPr>
                          <a:spLocks/>
                        </wps:cNvSpPr>
                        <wps:spPr bwMode="auto">
                          <a:xfrm>
                            <a:off x="1008" y="524"/>
                            <a:ext cx="10440" cy="2"/>
                          </a:xfrm>
                          <a:custGeom>
                            <a:avLst/>
                            <a:gdLst>
                              <a:gd name="T0" fmla="+- 0 1008 1008"/>
                              <a:gd name="T1" fmla="*/ T0 w 10440"/>
                              <a:gd name="T2" fmla="+- 0 11448 1008"/>
                              <a:gd name="T3" fmla="*/ T2 w 10440"/>
                            </a:gdLst>
                            <a:ahLst/>
                            <a:cxnLst>
                              <a:cxn ang="0">
                                <a:pos x="T1" y="0"/>
                              </a:cxn>
                              <a:cxn ang="0">
                                <a:pos x="T3" y="0"/>
                              </a:cxn>
                            </a:cxnLst>
                            <a:rect l="0" t="0" r="r" b="b"/>
                            <a:pathLst>
                              <a:path w="10440">
                                <a:moveTo>
                                  <a:pt x="0" y="0"/>
                                </a:moveTo>
                                <a:lnTo>
                                  <a:pt x="1044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xmlns:w16="http://schemas.microsoft.com/office/word/2018/wordml" xmlns:w16cex="http://schemas.microsoft.com/office/word/2018/wordml/cex">
            <w:pict>
              <v:group id="Group 283" style="position:absolute;margin-left:51.9pt;margin-top:3.6pt;width:522pt;height:.1pt;z-index:-251666432;mso-position-horizontal-relative:page" coordsize="10440,2" coordorigin="1008,524" o:spid="_x0000_s1026" w14:anchorId="047BCEF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">
                <v:shape id="Freeform 284" style="position:absolute;left:1008;top:524;width:10440;height:2;visibility:visible;mso-wrap-style:square;v-text-anchor:top" coordsize="10440,2" o:spid="_x0000_s1027" filled="f" strokeweight=".48pt" path="m,l1044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">
                  <v:path arrowok="t" o:connecttype="custom" o:connectlocs="0,0;10440,0" o:connectangles="0,0"/>
                </v:shape>
                <w10:wrap anchorx="page"/>
              </v:group>
            </w:pict>
          </mc:Fallback>
        </mc:AlternateContent>
      </w:r>
    </w:p>
    <w:p w14:paraId="2C348977" w14:textId="3940A224" w:rsidR="009D4F17" w:rsidRPr="00C30C40" w:rsidRDefault="00C30C40">
      <w:pPr>
        <w:spacing w:after="0" w:line="200" w:lineRule="exact"/>
        <w:rPr>
          <w:color w:val="FF0000"/>
          <w:sz w:val="20"/>
          <w:szCs w:val="20"/>
        </w:rPr>
      </w:pPr>
      <w:r>
        <w:rPr>
          <w:sz w:val="20"/>
          <w:szCs w:val="20"/>
        </w:rPr>
        <w:tab/>
      </w:r>
      <w:r w:rsidRPr="00C30C40">
        <w:rPr>
          <w:color w:val="FF0000"/>
          <w:sz w:val="20"/>
          <w:szCs w:val="20"/>
        </w:rPr>
        <w:t xml:space="preserve">Business’s like urban outfitters and </w:t>
      </w:r>
      <w:proofErr w:type="spellStart"/>
      <w:r w:rsidRPr="00C30C40">
        <w:rPr>
          <w:color w:val="FF0000"/>
          <w:sz w:val="20"/>
          <w:szCs w:val="20"/>
        </w:rPr>
        <w:t>Hottopic</w:t>
      </w:r>
      <w:proofErr w:type="spellEnd"/>
      <w:r w:rsidRPr="00C30C40">
        <w:rPr>
          <w:color w:val="FF0000"/>
          <w:sz w:val="20"/>
          <w:szCs w:val="20"/>
        </w:rPr>
        <w:t xml:space="preserve"> would be the main competitors in the Alt/punk styled clothing business </w:t>
      </w:r>
    </w:p>
    <w:p w14:paraId="768A51D3" w14:textId="77777777" w:rsidR="009D4F17" w:rsidRDefault="009D4F17">
      <w:pPr>
        <w:spacing w:after="0" w:line="200" w:lineRule="exact"/>
        <w:rPr>
          <w:sz w:val="20"/>
          <w:szCs w:val="20"/>
        </w:rPr>
      </w:pPr>
    </w:p>
    <w:p w14:paraId="33720350" w14:textId="77777777" w:rsidR="009D4F17" w:rsidRDefault="009D4F17">
      <w:pPr>
        <w:spacing w:after="0" w:line="200" w:lineRule="exact"/>
        <w:rPr>
          <w:sz w:val="20"/>
          <w:szCs w:val="20"/>
        </w:rPr>
      </w:pPr>
    </w:p>
    <w:p w14:paraId="37F5F10D" w14:textId="77777777" w:rsidR="009D4F17" w:rsidRDefault="009D4F17">
      <w:pPr>
        <w:spacing w:after="0" w:line="200" w:lineRule="exact"/>
        <w:rPr>
          <w:sz w:val="20"/>
          <w:szCs w:val="20"/>
        </w:rPr>
      </w:pPr>
    </w:p>
    <w:p w14:paraId="712D4328" w14:textId="77777777" w:rsidR="009D4F17" w:rsidRDefault="009D4F17">
      <w:pPr>
        <w:spacing w:before="3" w:after="0" w:line="220" w:lineRule="exact"/>
      </w:pPr>
    </w:p>
    <w:p w14:paraId="707641A6" w14:textId="7311ED3B" w:rsidR="009D4F17" w:rsidRPr="00FF7029" w:rsidRDefault="005054F2" w:rsidP="00FF7029">
      <w:pPr>
        <w:spacing w:before="23" w:after="0" w:line="316" w:lineRule="exact"/>
        <w:ind w:left="108" w:right="-20"/>
        <w:rPr>
          <w:sz w:val="28"/>
          <w:szCs w:val="28"/>
        </w:rPr>
      </w:pPr>
      <w:r>
        <w:rPr>
          <w:noProof/>
        </w:rPr>
        <mc:AlternateContent>
          <mc:Choice Requires="wpg">
            <w:drawing>
              <wp:anchor distT="0" distB="0" distL="114300" distR="114300" simplePos="0" relativeHeight="251658240" behindDoc="1" locked="0" layoutInCell="1" allowOverlap="1" wp14:anchorId="78635A3F" wp14:editId="19191A48">
                <wp:simplePos x="0" y="0"/>
                <wp:positionH relativeFrom="page">
                  <wp:posOffset>659130</wp:posOffset>
                </wp:positionH>
                <wp:positionV relativeFrom="paragraph">
                  <wp:posOffset>544195</wp:posOffset>
                </wp:positionV>
                <wp:extent cx="6629400" cy="1270"/>
                <wp:effectExtent l="11430" t="7620" r="7620" b="10160"/>
                <wp:wrapNone/>
                <wp:docPr id="7" name="Group 2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9400" cy="1270"/>
                          <a:chOff x="1008" y="-534"/>
                          <a:chExt cx="10440" cy="2"/>
                        </a:xfrm>
                      </wpg:grpSpPr>
                      <wps:wsp>
                        <wps:cNvPr id="8" name="Freeform 268"/>
                        <wps:cNvSpPr>
                          <a:spLocks/>
                        </wps:cNvSpPr>
                        <wps:spPr bwMode="auto">
                          <a:xfrm>
                            <a:off x="1008" y="-534"/>
                            <a:ext cx="10440" cy="2"/>
                          </a:xfrm>
                          <a:custGeom>
                            <a:avLst/>
                            <a:gdLst>
                              <a:gd name="T0" fmla="+- 0 1008 1008"/>
                              <a:gd name="T1" fmla="*/ T0 w 10440"/>
                              <a:gd name="T2" fmla="+- 0 11448 1008"/>
                              <a:gd name="T3" fmla="*/ T2 w 10440"/>
                            </a:gdLst>
                            <a:ahLst/>
                            <a:cxnLst>
                              <a:cxn ang="0">
                                <a:pos x="T1" y="0"/>
                              </a:cxn>
                              <a:cxn ang="0">
                                <a:pos x="T3" y="0"/>
                              </a:cxn>
                            </a:cxnLst>
                            <a:rect l="0" t="0" r="r" b="b"/>
                            <a:pathLst>
                              <a:path w="10440">
                                <a:moveTo>
                                  <a:pt x="0" y="0"/>
                                </a:moveTo>
                                <a:lnTo>
                                  <a:pt x="1044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xmlns:w16="http://schemas.microsoft.com/office/word/2018/wordml" xmlns:w16cex="http://schemas.microsoft.com/office/word/2018/wordml/cex">
            <w:pict>
              <v:group id="Group 267" style="position:absolute;margin-left:51.9pt;margin-top:42.85pt;width:522pt;height:.1pt;z-index:-251658240;mso-position-horizontal-relative:page" coordsize="10440,2" coordorigin="1008,-534" o:spid="_x0000_s1026" w14:anchorId="307343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">
                <v:shape id="Freeform 268" style="position:absolute;left:1008;top:-534;width:10440;height:2;visibility:visible;mso-wrap-style:square;v-text-anchor:top" coordsize="10440,2" o:spid="_x0000_s1027" filled="f" strokeweight=".48pt" path="m,l1044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">
                  <v:path arrowok="t" o:connecttype="custom" o:connectlocs="0,0;10440,0" o:connectangles="0,0"/>
                </v:shape>
                <w10:wrap anchorx="page"/>
              </v:group>
            </w:pict>
          </mc:Fallback>
        </mc:AlternateContent>
      </w:r>
      <w:r>
        <w:rPr>
          <w:noProof/>
        </w:rPr>
        <mc:AlternateContent>
          <mc:Choice Requires="wpg">
            <w:drawing>
              <wp:anchor distT="0" distB="0" distL="114300" distR="114300" simplePos="0" relativeHeight="251651072" behindDoc="1" locked="0" layoutInCell="1" allowOverlap="1" wp14:anchorId="168A086B" wp14:editId="346F6C66">
                <wp:simplePos x="0" y="0"/>
                <wp:positionH relativeFrom="page">
                  <wp:posOffset>640080</wp:posOffset>
                </wp:positionH>
                <wp:positionV relativeFrom="paragraph">
                  <wp:posOffset>-339090</wp:posOffset>
                </wp:positionV>
                <wp:extent cx="6629400" cy="1270"/>
                <wp:effectExtent l="11430" t="10160" r="7620" b="7620"/>
                <wp:wrapNone/>
                <wp:docPr id="5" name="Group 2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9400" cy="1270"/>
                          <a:chOff x="1008" y="-534"/>
                          <a:chExt cx="10440" cy="2"/>
                        </a:xfrm>
                      </wpg:grpSpPr>
                      <wps:wsp>
                        <wps:cNvPr id="6" name="Freeform 282"/>
                        <wps:cNvSpPr>
                          <a:spLocks/>
                        </wps:cNvSpPr>
                        <wps:spPr bwMode="auto">
                          <a:xfrm>
                            <a:off x="1008" y="-534"/>
                            <a:ext cx="10440" cy="2"/>
                          </a:xfrm>
                          <a:custGeom>
                            <a:avLst/>
                            <a:gdLst>
                              <a:gd name="T0" fmla="+- 0 1008 1008"/>
                              <a:gd name="T1" fmla="*/ T0 w 10440"/>
                              <a:gd name="T2" fmla="+- 0 11448 1008"/>
                              <a:gd name="T3" fmla="*/ T2 w 10440"/>
                            </a:gdLst>
                            <a:ahLst/>
                            <a:cxnLst>
                              <a:cxn ang="0">
                                <a:pos x="T1" y="0"/>
                              </a:cxn>
                              <a:cxn ang="0">
                                <a:pos x="T3" y="0"/>
                              </a:cxn>
                            </a:cxnLst>
                            <a:rect l="0" t="0" r="r" b="b"/>
                            <a:pathLst>
                              <a:path w="10440">
                                <a:moveTo>
                                  <a:pt x="0" y="0"/>
                                </a:moveTo>
                                <a:lnTo>
                                  <a:pt x="1044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xmlns:w16="http://schemas.microsoft.com/office/word/2018/wordml" xmlns:w16cex="http://schemas.microsoft.com/office/word/2018/wordml/cex">
            <w:pict>
              <v:group id="Group 281" style="position:absolute;margin-left:50.4pt;margin-top:-26.7pt;width:522pt;height:.1pt;z-index:-251665408;mso-position-horizontal-relative:page" coordsize="10440,2" coordorigin="1008,-534" o:spid="_x0000_s1026" w14:anchorId="4BAD14A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">
                <v:shape id="Freeform 282" style="position:absolute;left:1008;top:-534;width:10440;height:2;visibility:visible;mso-wrap-style:square;v-text-anchor:top" coordsize="10440,2" o:spid="_x0000_s1027" filled="f" strokeweight=".48pt" path="m,l1044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">
                  <v:path arrowok="t" o:connecttype="custom" o:connectlocs="0,0;10440,0" o:connectangles="0,0"/>
                </v:shape>
                <w10:wrap anchorx="page"/>
              </v:group>
            </w:pict>
          </mc:Fallback>
        </mc:AlternateContent>
      </w:r>
      <w:r>
        <w:rPr>
          <w:noProof/>
        </w:rPr>
        <mc:AlternateContent>
          <mc:Choice Requires="wpg">
            <w:drawing>
              <wp:anchor distT="0" distB="0" distL="114300" distR="114300" simplePos="0" relativeHeight="251652096" behindDoc="1" locked="0" layoutInCell="1" allowOverlap="1" wp14:anchorId="4871A924" wp14:editId="0528E22E">
                <wp:simplePos x="0" y="0"/>
                <wp:positionH relativeFrom="page">
                  <wp:posOffset>640080</wp:posOffset>
                </wp:positionH>
                <wp:positionV relativeFrom="paragraph">
                  <wp:posOffset>-76200</wp:posOffset>
                </wp:positionV>
                <wp:extent cx="6629400" cy="1270"/>
                <wp:effectExtent l="11430" t="6350" r="7620" b="11430"/>
                <wp:wrapNone/>
                <wp:docPr id="3" name="Group 2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9400" cy="1270"/>
                          <a:chOff x="1008" y="-120"/>
                          <a:chExt cx="10440" cy="2"/>
                        </a:xfrm>
                      </wpg:grpSpPr>
                      <wps:wsp>
                        <wps:cNvPr id="4" name="Freeform 280"/>
                        <wps:cNvSpPr>
                          <a:spLocks/>
                        </wps:cNvSpPr>
                        <wps:spPr bwMode="auto">
                          <a:xfrm>
                            <a:off x="1008" y="-120"/>
                            <a:ext cx="10440" cy="2"/>
                          </a:xfrm>
                          <a:custGeom>
                            <a:avLst/>
                            <a:gdLst>
                              <a:gd name="T0" fmla="+- 0 1008 1008"/>
                              <a:gd name="T1" fmla="*/ T0 w 10440"/>
                              <a:gd name="T2" fmla="+- 0 11448 1008"/>
                              <a:gd name="T3" fmla="*/ T2 w 10440"/>
                            </a:gdLst>
                            <a:ahLst/>
                            <a:cxnLst>
                              <a:cxn ang="0">
                                <a:pos x="T1" y="0"/>
                              </a:cxn>
                              <a:cxn ang="0">
                                <a:pos x="T3" y="0"/>
                              </a:cxn>
                            </a:cxnLst>
                            <a:rect l="0" t="0" r="r" b="b"/>
                            <a:pathLst>
                              <a:path w="10440">
                                <a:moveTo>
                                  <a:pt x="0" y="0"/>
                                </a:moveTo>
                                <a:lnTo>
                                  <a:pt x="1044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xmlns:w16="http://schemas.microsoft.com/office/word/2018/wordml" xmlns:w16cex="http://schemas.microsoft.com/office/word/2018/wordml/cex">
            <w:pict>
              <v:group id="Group 279" style="position:absolute;margin-left:50.4pt;margin-top:-6pt;width:522pt;height:.1pt;z-index:-251664384;mso-position-horizontal-relative:page" coordsize="10440,2" coordorigin="1008,-120" o:spid="_x0000_s1026" w14:anchorId="62476BF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">
                <v:shape id="Freeform 280" style="position:absolute;left:1008;top:-120;width:10440;height:2;visibility:visible;mso-wrap-style:square;v-text-anchor:top" coordsize="10440,2" o:spid="_x0000_s1027" filled="f" strokeweight=".48pt" path="m,l1044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">
                  <v:path arrowok="t" o:connecttype="custom" o:connectlocs="0,0;10440,0" o:connectangles="0,0"/>
                </v:shape>
                <w10:wrap anchorx="page"/>
              </v:group>
            </w:pict>
          </mc:Fallback>
        </mc:AlternateContent>
      </w:r>
      <w:r w:rsidR="005E1EC9">
        <w:rPr>
          <w:rFonts w:ascii="Times New Roman" w:eastAsia="Times New Roman" w:hAnsi="Times New Roman" w:cs="Times New Roman"/>
          <w:sz w:val="28"/>
          <w:szCs w:val="28"/>
        </w:rPr>
        <w:t xml:space="preserve">What </w:t>
      </w:r>
      <w:r w:rsidR="00C04561">
        <w:rPr>
          <w:rFonts w:ascii="Times New Roman" w:eastAsia="Times New Roman" w:hAnsi="Times New Roman" w:cs="Times New Roman"/>
          <w:sz w:val="28"/>
          <w:szCs w:val="28"/>
        </w:rPr>
        <w:t>area does</w:t>
      </w:r>
      <w:r w:rsidR="00C20A69">
        <w:rPr>
          <w:rFonts w:ascii="Times New Roman" w:eastAsia="Times New Roman" w:hAnsi="Times New Roman" w:cs="Times New Roman"/>
          <w:spacing w:val="-5"/>
          <w:sz w:val="28"/>
          <w:szCs w:val="28"/>
        </w:rPr>
        <w:t xml:space="preserve"> </w:t>
      </w:r>
      <w:r w:rsidR="005E1EC9">
        <w:rPr>
          <w:rFonts w:ascii="Times New Roman" w:eastAsia="Times New Roman" w:hAnsi="Times New Roman" w:cs="Times New Roman"/>
          <w:sz w:val="28"/>
          <w:szCs w:val="28"/>
        </w:rPr>
        <w:t>the</w:t>
      </w:r>
      <w:r w:rsidR="00C20A69">
        <w:rPr>
          <w:rFonts w:ascii="Times New Roman" w:eastAsia="Times New Roman" w:hAnsi="Times New Roman" w:cs="Times New Roman"/>
          <w:spacing w:val="-4"/>
          <w:sz w:val="28"/>
          <w:szCs w:val="28"/>
        </w:rPr>
        <w:t xml:space="preserve"> </w:t>
      </w:r>
      <w:r w:rsidR="00C04561">
        <w:rPr>
          <w:rFonts w:ascii="Times New Roman" w:eastAsia="Times New Roman" w:hAnsi="Times New Roman" w:cs="Times New Roman"/>
          <w:spacing w:val="-4"/>
          <w:sz w:val="28"/>
          <w:szCs w:val="28"/>
        </w:rPr>
        <w:t xml:space="preserve">product or service </w:t>
      </w:r>
      <w:r w:rsidR="00C20A69">
        <w:rPr>
          <w:rFonts w:ascii="Times New Roman" w:eastAsia="Times New Roman" w:hAnsi="Times New Roman" w:cs="Times New Roman"/>
          <w:sz w:val="28"/>
          <w:szCs w:val="28"/>
        </w:rPr>
        <w:t>focus</w:t>
      </w:r>
      <w:r w:rsidR="00C20A69">
        <w:rPr>
          <w:rFonts w:ascii="Times New Roman" w:eastAsia="Times New Roman" w:hAnsi="Times New Roman" w:cs="Times New Roman"/>
          <w:spacing w:val="-6"/>
          <w:sz w:val="28"/>
          <w:szCs w:val="28"/>
        </w:rPr>
        <w:t xml:space="preserve"> </w:t>
      </w:r>
      <w:r w:rsidR="00C20A69">
        <w:rPr>
          <w:rFonts w:ascii="Times New Roman" w:eastAsia="Times New Roman" w:hAnsi="Times New Roman" w:cs="Times New Roman"/>
          <w:sz w:val="28"/>
          <w:szCs w:val="28"/>
        </w:rPr>
        <w:t>on</w:t>
      </w:r>
      <w:r w:rsidR="00FF7029">
        <w:rPr>
          <w:rFonts w:ascii="Times New Roman" w:eastAsia="Times New Roman" w:hAnsi="Times New Roman" w:cs="Times New Roman"/>
          <w:sz w:val="28"/>
          <w:szCs w:val="28"/>
        </w:rPr>
        <w:t>?</w:t>
      </w:r>
      <w:r w:rsidR="005E1EC9">
        <w:rPr>
          <w:rFonts w:ascii="Times New Roman" w:eastAsia="Times New Roman" w:hAnsi="Times New Roman" w:cs="Times New Roman"/>
          <w:spacing w:val="-3"/>
          <w:sz w:val="28"/>
          <w:szCs w:val="28"/>
        </w:rPr>
        <w:t xml:space="preserve"> </w:t>
      </w:r>
      <w:r w:rsidR="00FF7029">
        <w:rPr>
          <w:rFonts w:ascii="Times New Roman" w:eastAsia="Times New Roman" w:hAnsi="Times New Roman" w:cs="Times New Roman"/>
          <w:spacing w:val="-3"/>
          <w:sz w:val="28"/>
          <w:szCs w:val="28"/>
        </w:rPr>
        <w:t xml:space="preserve"> A</w:t>
      </w:r>
      <w:r w:rsidR="00C20A69">
        <w:rPr>
          <w:rFonts w:ascii="Times New Roman" w:eastAsia="Times New Roman" w:hAnsi="Times New Roman" w:cs="Times New Roman"/>
          <w:spacing w:val="-1"/>
          <w:sz w:val="28"/>
          <w:szCs w:val="28"/>
        </w:rPr>
        <w:t xml:space="preserve"> </w:t>
      </w:r>
      <w:r w:rsidR="00C20A69">
        <w:rPr>
          <w:rFonts w:ascii="Times New Roman" w:eastAsia="Times New Roman" w:hAnsi="Times New Roman" w:cs="Times New Roman"/>
          <w:sz w:val="28"/>
          <w:szCs w:val="28"/>
        </w:rPr>
        <w:t>Market</w:t>
      </w:r>
      <w:r w:rsidR="00C20A69">
        <w:rPr>
          <w:rFonts w:ascii="Times New Roman" w:eastAsia="Times New Roman" w:hAnsi="Times New Roman" w:cs="Times New Roman"/>
          <w:spacing w:val="-8"/>
          <w:sz w:val="28"/>
          <w:szCs w:val="28"/>
        </w:rPr>
        <w:t xml:space="preserve"> </w:t>
      </w:r>
      <w:r w:rsidR="00C20A69">
        <w:rPr>
          <w:rFonts w:ascii="Times New Roman" w:eastAsia="Times New Roman" w:hAnsi="Times New Roman" w:cs="Times New Roman"/>
          <w:sz w:val="28"/>
          <w:szCs w:val="28"/>
        </w:rPr>
        <w:t>Segment</w:t>
      </w:r>
      <w:r w:rsidR="00C20A69">
        <w:rPr>
          <w:rFonts w:ascii="Times New Roman" w:eastAsia="Times New Roman" w:hAnsi="Times New Roman" w:cs="Times New Roman"/>
          <w:spacing w:val="-10"/>
          <w:sz w:val="28"/>
          <w:szCs w:val="28"/>
        </w:rPr>
        <w:t xml:space="preserve"> </w:t>
      </w:r>
      <w:r w:rsidR="00C20A69">
        <w:rPr>
          <w:rFonts w:ascii="Times New Roman" w:eastAsia="Times New Roman" w:hAnsi="Times New Roman" w:cs="Times New Roman"/>
          <w:sz w:val="28"/>
          <w:szCs w:val="28"/>
        </w:rPr>
        <w:t>or</w:t>
      </w:r>
      <w:r w:rsidR="00C20A69">
        <w:rPr>
          <w:rFonts w:ascii="Times New Roman" w:eastAsia="Times New Roman" w:hAnsi="Times New Roman" w:cs="Times New Roman"/>
          <w:spacing w:val="-2"/>
          <w:sz w:val="28"/>
          <w:szCs w:val="28"/>
        </w:rPr>
        <w:t xml:space="preserve"> </w:t>
      </w:r>
      <w:r w:rsidR="00C20A69">
        <w:rPr>
          <w:rFonts w:ascii="Times New Roman" w:eastAsia="Times New Roman" w:hAnsi="Times New Roman" w:cs="Times New Roman"/>
          <w:sz w:val="28"/>
          <w:szCs w:val="28"/>
        </w:rPr>
        <w:t>Niche?</w:t>
      </w:r>
    </w:p>
    <w:p w14:paraId="03C181B5" w14:textId="0A89F0E0" w:rsidR="00FF7029" w:rsidRPr="00C30C40" w:rsidRDefault="00C30C40" w:rsidP="00FF7029">
      <w:pPr>
        <w:spacing w:before="23" w:after="0" w:line="316" w:lineRule="exact"/>
        <w:ind w:left="108" w:right="-20"/>
        <w:rPr>
          <w:rFonts w:ascii="Times New Roman" w:eastAsia="Times New Roman" w:hAnsi="Times New Roman" w:cs="Times New Roman"/>
          <w:color w:val="FF0000"/>
          <w:position w:val="-1"/>
          <w:szCs w:val="28"/>
        </w:rPr>
      </w:pPr>
      <w:r>
        <w:rPr>
          <w:rFonts w:ascii="Times New Roman" w:eastAsia="Times New Roman" w:hAnsi="Times New Roman" w:cs="Times New Roman"/>
          <w:position w:val="-1"/>
          <w:sz w:val="28"/>
          <w:szCs w:val="28"/>
        </w:rPr>
        <w:tab/>
      </w:r>
      <w:r>
        <w:rPr>
          <w:rFonts w:ascii="Times New Roman" w:eastAsia="Times New Roman" w:hAnsi="Times New Roman" w:cs="Times New Roman"/>
          <w:color w:val="FF0000"/>
          <w:position w:val="-1"/>
          <w:szCs w:val="28"/>
        </w:rPr>
        <w:t>it’s a niche but highly popular market as the style is coming back into fashion</w:t>
      </w:r>
    </w:p>
    <w:p w14:paraId="3199AEBB" w14:textId="77777777" w:rsidR="00FF7029" w:rsidRDefault="00FF7029" w:rsidP="00FF7029">
      <w:pPr>
        <w:spacing w:before="23" w:after="0" w:line="316" w:lineRule="exact"/>
        <w:ind w:left="108" w:right="-20"/>
        <w:rPr>
          <w:rFonts w:ascii="Times New Roman" w:eastAsia="Times New Roman" w:hAnsi="Times New Roman" w:cs="Times New Roman"/>
          <w:position w:val="-1"/>
          <w:sz w:val="28"/>
          <w:szCs w:val="28"/>
        </w:rPr>
      </w:pPr>
    </w:p>
    <w:p w14:paraId="6FD11BB0" w14:textId="77777777" w:rsidR="00D1642A" w:rsidRDefault="00D1642A" w:rsidP="00FF7029">
      <w:pPr>
        <w:spacing w:before="23" w:after="0" w:line="316" w:lineRule="exact"/>
        <w:ind w:left="108" w:right="-20"/>
        <w:rPr>
          <w:rFonts w:ascii="Times New Roman" w:eastAsia="Times New Roman" w:hAnsi="Times New Roman" w:cs="Times New Roman"/>
          <w:sz w:val="28"/>
          <w:szCs w:val="28"/>
        </w:rPr>
      </w:pPr>
    </w:p>
    <w:p w14:paraId="44203463" w14:textId="3ADFB254" w:rsidR="00FF7029" w:rsidRPr="00C04561" w:rsidRDefault="00FF7029" w:rsidP="00FF7029">
      <w:pPr>
        <w:spacing w:before="23" w:after="0" w:line="316" w:lineRule="exact"/>
        <w:ind w:left="108" w:right="-20"/>
        <w:rPr>
          <w:rFonts w:ascii="Times New Roman" w:eastAsia="Times New Roman" w:hAnsi="Times New Roman" w:cs="Times New Roman"/>
        </w:rPr>
      </w:pPr>
      <w:r>
        <w:rPr>
          <w:rFonts w:ascii="Times New Roman" w:eastAsia="Times New Roman" w:hAnsi="Times New Roman" w:cs="Times New Roman"/>
          <w:position w:val="-1"/>
          <w:sz w:val="28"/>
          <w:szCs w:val="28"/>
        </w:rPr>
        <w:t>What</w:t>
      </w:r>
      <w:r>
        <w:rPr>
          <w:rFonts w:ascii="Times New Roman" w:eastAsia="Times New Roman" w:hAnsi="Times New Roman" w:cs="Times New Roman"/>
          <w:spacing w:val="-3"/>
          <w:position w:val="-1"/>
          <w:sz w:val="28"/>
          <w:szCs w:val="28"/>
        </w:rPr>
        <w:t xml:space="preserve"> s</w:t>
      </w:r>
      <w:r>
        <w:rPr>
          <w:rFonts w:ascii="Times New Roman" w:eastAsia="Times New Roman" w:hAnsi="Times New Roman" w:cs="Times New Roman"/>
          <w:position w:val="-1"/>
          <w:sz w:val="28"/>
          <w:szCs w:val="28"/>
        </w:rPr>
        <w:t>trategies</w:t>
      </w:r>
      <w:r>
        <w:rPr>
          <w:rFonts w:ascii="Times New Roman" w:eastAsia="Times New Roman" w:hAnsi="Times New Roman" w:cs="Times New Roman"/>
          <w:spacing w:val="-11"/>
          <w:position w:val="-1"/>
          <w:sz w:val="28"/>
          <w:szCs w:val="28"/>
        </w:rPr>
        <w:t xml:space="preserve"> do </w:t>
      </w:r>
      <w:r w:rsidR="373277B1">
        <w:rPr>
          <w:rFonts w:ascii="Times New Roman" w:eastAsia="Times New Roman" w:hAnsi="Times New Roman" w:cs="Times New Roman"/>
          <w:spacing w:val="-11"/>
          <w:position w:val="-1"/>
          <w:sz w:val="28"/>
          <w:szCs w:val="28"/>
        </w:rPr>
        <w:t>you</w:t>
      </w:r>
      <w:r>
        <w:rPr>
          <w:rFonts w:ascii="Times New Roman" w:eastAsia="Times New Roman" w:hAnsi="Times New Roman" w:cs="Times New Roman"/>
          <w:spacing w:val="-11"/>
          <w:position w:val="-1"/>
          <w:sz w:val="28"/>
          <w:szCs w:val="28"/>
        </w:rPr>
        <w:t xml:space="preserve"> use </w:t>
      </w:r>
      <w:r>
        <w:rPr>
          <w:rFonts w:ascii="Times New Roman" w:eastAsia="Times New Roman" w:hAnsi="Times New Roman" w:cs="Times New Roman"/>
          <w:position w:val="-1"/>
          <w:sz w:val="28"/>
          <w:szCs w:val="28"/>
        </w:rPr>
        <w:t>to</w:t>
      </w:r>
      <w:r>
        <w:rPr>
          <w:rFonts w:ascii="Times New Roman" w:eastAsia="Times New Roman" w:hAnsi="Times New Roman" w:cs="Times New Roman"/>
          <w:spacing w:val="-2"/>
          <w:position w:val="-1"/>
          <w:sz w:val="28"/>
          <w:szCs w:val="28"/>
        </w:rPr>
        <w:t xml:space="preserve"> </w:t>
      </w:r>
      <w:r>
        <w:rPr>
          <w:rFonts w:ascii="Times New Roman" w:eastAsia="Times New Roman" w:hAnsi="Times New Roman" w:cs="Times New Roman"/>
          <w:position w:val="-1"/>
          <w:sz w:val="28"/>
          <w:szCs w:val="28"/>
        </w:rPr>
        <w:t>co</w:t>
      </w:r>
      <w:r>
        <w:rPr>
          <w:rFonts w:ascii="Times New Roman" w:eastAsia="Times New Roman" w:hAnsi="Times New Roman" w:cs="Times New Roman"/>
          <w:spacing w:val="-1"/>
          <w:position w:val="-1"/>
          <w:sz w:val="28"/>
          <w:szCs w:val="28"/>
        </w:rPr>
        <w:t>m</w:t>
      </w:r>
      <w:r>
        <w:rPr>
          <w:rFonts w:ascii="Times New Roman" w:eastAsia="Times New Roman" w:hAnsi="Times New Roman" w:cs="Times New Roman"/>
          <w:spacing w:val="2"/>
          <w:position w:val="-1"/>
          <w:sz w:val="28"/>
          <w:szCs w:val="28"/>
        </w:rPr>
        <w:t>p</w:t>
      </w:r>
      <w:r>
        <w:rPr>
          <w:rFonts w:ascii="Times New Roman" w:eastAsia="Times New Roman" w:hAnsi="Times New Roman" w:cs="Times New Roman"/>
          <w:position w:val="-1"/>
          <w:sz w:val="28"/>
          <w:szCs w:val="28"/>
        </w:rPr>
        <w:t>e</w:t>
      </w:r>
      <w:r>
        <w:rPr>
          <w:rFonts w:ascii="Times New Roman" w:eastAsia="Times New Roman" w:hAnsi="Times New Roman" w:cs="Times New Roman"/>
          <w:spacing w:val="2"/>
          <w:position w:val="-1"/>
          <w:sz w:val="28"/>
          <w:szCs w:val="28"/>
        </w:rPr>
        <w:t>t</w:t>
      </w:r>
      <w:r>
        <w:rPr>
          <w:rFonts w:ascii="Times New Roman" w:eastAsia="Times New Roman" w:hAnsi="Times New Roman" w:cs="Times New Roman"/>
          <w:position w:val="-1"/>
          <w:sz w:val="28"/>
          <w:szCs w:val="28"/>
        </w:rPr>
        <w:t xml:space="preserve">e in the market?  </w:t>
      </w:r>
      <w:r w:rsidRPr="00C04561">
        <w:rPr>
          <w:rFonts w:ascii="Times New Roman" w:eastAsia="Times New Roman" w:hAnsi="Times New Roman" w:cs="Times New Roman"/>
        </w:rPr>
        <w:t xml:space="preserve">(Cost leader, Best price, Focused Differentiator)  </w:t>
      </w:r>
    </w:p>
    <w:p w14:paraId="228680C6" w14:textId="77777777" w:rsidR="00FF7029" w:rsidRDefault="00FF7029" w:rsidP="00FF7029">
      <w:pPr>
        <w:spacing w:before="7" w:after="0" w:line="90" w:lineRule="exact"/>
        <w:rPr>
          <w:sz w:val="9"/>
          <w:szCs w:val="9"/>
        </w:rPr>
      </w:pPr>
    </w:p>
    <w:tbl>
      <w:tblPr>
        <w:tblpPr w:leftFromText="180" w:rightFromText="180" w:vertAnchor="text" w:horzAnchor="margin" w:tblpX="142" w:tblpY="-7"/>
        <w:tblW w:w="10161" w:type="dxa"/>
        <w:tblLayout w:type="fixed"/>
        <w:tblCellMar>
          <w:left w:w="0" w:type="dxa"/>
          <w:right w:w="0" w:type="dxa"/>
        </w:tblCellMar>
        <w:tblLook w:val="01E0" w:firstRow="1" w:lastRow="1" w:firstColumn="1" w:lastColumn="1" w:noHBand="0" w:noVBand="0"/>
      </w:tblPr>
      <w:tblGrid>
        <w:gridCol w:w="311"/>
        <w:gridCol w:w="9850"/>
      </w:tblGrid>
      <w:tr w:rsidR="00D1642A" w14:paraId="5B597B1F" w14:textId="77777777" w:rsidTr="00D1642A">
        <w:trPr>
          <w:trHeight w:hRule="exact" w:val="427"/>
        </w:trPr>
        <w:tc>
          <w:tcPr>
            <w:tcW w:w="311" w:type="dxa"/>
            <w:tcBorders>
              <w:top w:val="nil"/>
              <w:left w:val="nil"/>
              <w:bottom w:val="nil"/>
              <w:right w:val="nil"/>
            </w:tcBorders>
          </w:tcPr>
          <w:p w14:paraId="1D06F85C" w14:textId="77777777" w:rsidR="00D1642A" w:rsidRDefault="00D1642A" w:rsidP="00D1642A">
            <w:pPr>
              <w:spacing w:before="69" w:after="0" w:line="240" w:lineRule="auto"/>
              <w:ind w:left="40"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850" w:type="dxa"/>
            <w:tcBorders>
              <w:top w:val="nil"/>
              <w:left w:val="nil"/>
              <w:bottom w:val="nil"/>
              <w:right w:val="nil"/>
            </w:tcBorders>
          </w:tcPr>
          <w:p w14:paraId="2F729F64" w14:textId="02014C91" w:rsidR="00D1642A" w:rsidRDefault="00D1642A" w:rsidP="00D1642A">
            <w:pPr>
              <w:tabs>
                <w:tab w:val="left" w:pos="9800"/>
              </w:tabs>
              <w:spacing w:before="69" w:after="0" w:line="240" w:lineRule="auto"/>
              <w:ind w:left="90" w:right="-20"/>
              <w:rPr>
                <w:rFonts w:ascii="Times New Roman" w:eastAsia="Times New Roman" w:hAnsi="Times New Roman" w:cs="Times New Roman"/>
                <w:sz w:val="24"/>
                <w:szCs w:val="24"/>
              </w:rPr>
            </w:pPr>
            <w:r>
              <w:rPr>
                <w:rFonts w:ascii="Times New Roman" w:eastAsia="Times New Roman" w:hAnsi="Times New Roman" w:cs="Times New Roman"/>
                <w:sz w:val="24"/>
                <w:szCs w:val="24"/>
                <w:u w:val="single" w:color="000000"/>
              </w:rPr>
              <w:t xml:space="preserve"> </w:t>
            </w:r>
            <w:r w:rsidR="00C30C40">
              <w:rPr>
                <w:rFonts w:ascii="Times New Roman" w:eastAsia="Times New Roman" w:hAnsi="Times New Roman" w:cs="Times New Roman"/>
                <w:sz w:val="24"/>
                <w:szCs w:val="24"/>
                <w:u w:val="single" w:color="000000"/>
              </w:rPr>
              <w:t>Better quality clothing</w:t>
            </w:r>
            <w:r>
              <w:rPr>
                <w:rFonts w:ascii="Times New Roman" w:eastAsia="Times New Roman" w:hAnsi="Times New Roman" w:cs="Times New Roman"/>
                <w:sz w:val="24"/>
                <w:szCs w:val="24"/>
                <w:u w:val="single" w:color="000000"/>
              </w:rPr>
              <w:tab/>
            </w:r>
          </w:p>
        </w:tc>
      </w:tr>
      <w:tr w:rsidR="00D1642A" w14:paraId="367E3022" w14:textId="77777777" w:rsidTr="00D1642A">
        <w:trPr>
          <w:trHeight w:hRule="exact" w:val="414"/>
        </w:trPr>
        <w:tc>
          <w:tcPr>
            <w:tcW w:w="311" w:type="dxa"/>
            <w:tcBorders>
              <w:top w:val="nil"/>
              <w:left w:val="nil"/>
              <w:bottom w:val="nil"/>
              <w:right w:val="nil"/>
            </w:tcBorders>
          </w:tcPr>
          <w:p w14:paraId="12D52C28" w14:textId="77777777" w:rsidR="00D1642A" w:rsidRDefault="00D1642A" w:rsidP="00D1642A">
            <w:pPr>
              <w:spacing w:before="56" w:after="0" w:line="240" w:lineRule="auto"/>
              <w:ind w:left="40"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9850" w:type="dxa"/>
            <w:tcBorders>
              <w:top w:val="nil"/>
              <w:left w:val="nil"/>
              <w:bottom w:val="nil"/>
              <w:right w:val="nil"/>
            </w:tcBorders>
          </w:tcPr>
          <w:p w14:paraId="170BB07C" w14:textId="548B64A5" w:rsidR="00D1642A" w:rsidRDefault="00D1642A" w:rsidP="00D1642A">
            <w:pPr>
              <w:tabs>
                <w:tab w:val="left" w:pos="9800"/>
              </w:tabs>
              <w:spacing w:before="56" w:after="0" w:line="240" w:lineRule="auto"/>
              <w:ind w:left="90" w:right="-20"/>
              <w:rPr>
                <w:rFonts w:ascii="Times New Roman" w:eastAsia="Times New Roman" w:hAnsi="Times New Roman" w:cs="Times New Roman"/>
                <w:sz w:val="24"/>
                <w:szCs w:val="24"/>
              </w:rPr>
            </w:pPr>
            <w:r>
              <w:rPr>
                <w:rFonts w:ascii="Times New Roman" w:eastAsia="Times New Roman" w:hAnsi="Times New Roman" w:cs="Times New Roman"/>
                <w:sz w:val="24"/>
                <w:szCs w:val="24"/>
                <w:u w:val="single" w:color="000000"/>
              </w:rPr>
              <w:t xml:space="preserve"> </w:t>
            </w:r>
            <w:r w:rsidR="00C30C40">
              <w:rPr>
                <w:rFonts w:ascii="Times New Roman" w:eastAsia="Times New Roman" w:hAnsi="Times New Roman" w:cs="Times New Roman"/>
                <w:sz w:val="24"/>
                <w:szCs w:val="24"/>
                <w:u w:val="single" w:color="000000"/>
              </w:rPr>
              <w:t>Longer lasting fabrics</w:t>
            </w:r>
            <w:bookmarkStart w:id="1" w:name="_GoBack"/>
            <w:bookmarkEnd w:id="1"/>
            <w:r>
              <w:rPr>
                <w:rFonts w:ascii="Times New Roman" w:eastAsia="Times New Roman" w:hAnsi="Times New Roman" w:cs="Times New Roman"/>
                <w:sz w:val="24"/>
                <w:szCs w:val="24"/>
                <w:u w:val="single" w:color="000000"/>
              </w:rPr>
              <w:tab/>
            </w:r>
          </w:p>
        </w:tc>
      </w:tr>
    </w:tbl>
    <w:p w14:paraId="22094CD7" w14:textId="77777777" w:rsidR="00FF7029" w:rsidRDefault="00FF7029" w:rsidP="00FF7029">
      <w:pPr>
        <w:spacing w:before="15" w:after="0" w:line="280" w:lineRule="exact"/>
        <w:rPr>
          <w:sz w:val="28"/>
          <w:szCs w:val="28"/>
        </w:rPr>
      </w:pPr>
    </w:p>
    <w:p w14:paraId="59D58854" w14:textId="77777777" w:rsidR="00D1642A" w:rsidRDefault="00D1642A" w:rsidP="00FF7029">
      <w:pPr>
        <w:spacing w:before="15" w:after="0" w:line="280" w:lineRule="exact"/>
        <w:rPr>
          <w:sz w:val="28"/>
          <w:szCs w:val="28"/>
        </w:rPr>
      </w:pPr>
    </w:p>
    <w:p w14:paraId="6FDBEF81" w14:textId="77777777" w:rsidR="009D4F17" w:rsidRDefault="009D4F17">
      <w:pPr>
        <w:spacing w:before="1" w:after="0" w:line="140" w:lineRule="exact"/>
        <w:rPr>
          <w:sz w:val="14"/>
          <w:szCs w:val="14"/>
        </w:rPr>
      </w:pPr>
    </w:p>
    <w:p w14:paraId="638024C4" w14:textId="2B3C49C9" w:rsidR="009D4F17" w:rsidRDefault="00C20A69">
      <w:pPr>
        <w:tabs>
          <w:tab w:val="left" w:pos="6800"/>
        </w:tabs>
        <w:spacing w:before="23" w:after="0" w:line="357" w:lineRule="auto"/>
        <w:ind w:left="108" w:right="357"/>
        <w:rPr>
          <w:rFonts w:ascii="Times New Roman" w:eastAsia="Times New Roman" w:hAnsi="Times New Roman" w:cs="Times New Roman"/>
          <w:sz w:val="28"/>
          <w:szCs w:val="28"/>
        </w:rPr>
      </w:pPr>
      <w:r>
        <w:rPr>
          <w:rFonts w:ascii="Times New Roman" w:eastAsia="Times New Roman" w:hAnsi="Times New Roman" w:cs="Times New Roman"/>
          <w:b/>
          <w:bCs/>
          <w:sz w:val="28"/>
          <w:szCs w:val="28"/>
        </w:rPr>
        <w:t>STEP</w:t>
      </w:r>
      <w:r>
        <w:rPr>
          <w:rFonts w:ascii="Times New Roman" w:eastAsia="Times New Roman" w:hAnsi="Times New Roman" w:cs="Times New Roman"/>
          <w:b/>
          <w:bCs/>
          <w:spacing w:val="-7"/>
          <w:sz w:val="28"/>
          <w:szCs w:val="28"/>
        </w:rPr>
        <w:t xml:space="preserve"> </w:t>
      </w:r>
      <w:r w:rsidR="00FF7029">
        <w:rPr>
          <w:rFonts w:ascii="Times New Roman" w:eastAsia="Times New Roman" w:hAnsi="Times New Roman" w:cs="Times New Roman"/>
          <w:b/>
          <w:bCs/>
          <w:sz w:val="28"/>
          <w:szCs w:val="28"/>
        </w:rPr>
        <w:t>3</w:t>
      </w:r>
      <w:r>
        <w:rPr>
          <w:rFonts w:ascii="Times New Roman" w:eastAsia="Times New Roman" w:hAnsi="Times New Roman" w:cs="Times New Roman"/>
          <w:b/>
          <w:bCs/>
          <w:spacing w:val="-1"/>
          <w:sz w:val="28"/>
          <w:szCs w:val="28"/>
        </w:rPr>
        <w:t xml:space="preserve"> </w:t>
      </w:r>
      <w:r>
        <w:rPr>
          <w:rFonts w:ascii="Times New Roman" w:eastAsia="Times New Roman" w:hAnsi="Times New Roman" w:cs="Times New Roman"/>
          <w:b/>
          <w:bCs/>
          <w:sz w:val="28"/>
          <w:szCs w:val="28"/>
        </w:rPr>
        <w:t>-</w:t>
      </w:r>
      <w:r>
        <w:rPr>
          <w:rFonts w:ascii="Times New Roman" w:eastAsia="Times New Roman" w:hAnsi="Times New Roman" w:cs="Times New Roman"/>
          <w:b/>
          <w:bCs/>
          <w:spacing w:val="-1"/>
          <w:sz w:val="28"/>
          <w:szCs w:val="28"/>
        </w:rPr>
        <w:t xml:space="preserve"> </w:t>
      </w:r>
      <w:r>
        <w:rPr>
          <w:rFonts w:ascii="Times New Roman" w:eastAsia="Times New Roman" w:hAnsi="Times New Roman" w:cs="Times New Roman"/>
          <w:b/>
          <w:bCs/>
          <w:sz w:val="28"/>
          <w:szCs w:val="28"/>
        </w:rPr>
        <w:t>Identify</w:t>
      </w:r>
      <w:r>
        <w:rPr>
          <w:rFonts w:ascii="Times New Roman" w:eastAsia="Times New Roman" w:hAnsi="Times New Roman" w:cs="Times New Roman"/>
          <w:b/>
          <w:bCs/>
          <w:spacing w:val="-9"/>
          <w:sz w:val="28"/>
          <w:szCs w:val="28"/>
        </w:rPr>
        <w:t xml:space="preserve"> </w:t>
      </w:r>
      <w:r w:rsidR="005E1EC9">
        <w:rPr>
          <w:rFonts w:ascii="Times New Roman" w:eastAsia="Times New Roman" w:hAnsi="Times New Roman" w:cs="Times New Roman"/>
          <w:b/>
          <w:bCs/>
          <w:sz w:val="28"/>
          <w:szCs w:val="28"/>
        </w:rPr>
        <w:t>Weaknesses</w:t>
      </w:r>
      <w:r w:rsidR="0992E26F">
        <w:rPr>
          <w:rFonts w:ascii="Times New Roman" w:eastAsia="Times New Roman" w:hAnsi="Times New Roman" w:cs="Times New Roman"/>
          <w:b/>
          <w:bCs/>
          <w:sz w:val="28"/>
          <w:szCs w:val="28"/>
        </w:rPr>
        <w:t>/Threats</w:t>
      </w:r>
      <w:r w:rsidR="005E1EC9">
        <w:rPr>
          <w:rFonts w:ascii="Times New Roman" w:eastAsia="Times New Roman" w:hAnsi="Times New Roman" w:cs="Times New Roman"/>
          <w:b/>
          <w:bCs/>
          <w:sz w:val="28"/>
          <w:szCs w:val="28"/>
        </w:rPr>
        <w:t xml:space="preserve"> </w:t>
      </w:r>
      <w:r>
        <w:rPr>
          <w:rFonts w:ascii="Times New Roman" w:eastAsia="Times New Roman" w:hAnsi="Times New Roman" w:cs="Times New Roman"/>
        </w:rPr>
        <w:t>(Consider</w:t>
      </w:r>
      <w:r>
        <w:rPr>
          <w:rFonts w:ascii="Times New Roman" w:eastAsia="Times New Roman" w:hAnsi="Times New Roman" w:cs="Times New Roman"/>
          <w:spacing w:val="-9"/>
        </w:rPr>
        <w:t xml:space="preserve"> </w:t>
      </w:r>
      <w:r>
        <w:rPr>
          <w:rFonts w:ascii="Times New Roman" w:eastAsia="Times New Roman" w:hAnsi="Times New Roman" w:cs="Times New Roman"/>
        </w:rPr>
        <w:t>any</w:t>
      </w:r>
      <w:r>
        <w:rPr>
          <w:rFonts w:ascii="Times New Roman" w:eastAsia="Times New Roman" w:hAnsi="Times New Roman" w:cs="Times New Roman"/>
          <w:spacing w:val="-1"/>
        </w:rPr>
        <w:t xml:space="preserve"> </w:t>
      </w:r>
      <w:r>
        <w:rPr>
          <w:rFonts w:ascii="Times New Roman" w:eastAsia="Times New Roman" w:hAnsi="Times New Roman" w:cs="Times New Roman"/>
        </w:rPr>
        <w:t>potential</w:t>
      </w:r>
      <w:r>
        <w:rPr>
          <w:rFonts w:ascii="Times New Roman" w:eastAsia="Times New Roman" w:hAnsi="Times New Roman" w:cs="Times New Roman"/>
          <w:spacing w:val="-8"/>
        </w:rPr>
        <w:t xml:space="preserve"> </w:t>
      </w:r>
      <w:r>
        <w:rPr>
          <w:rFonts w:ascii="Times New Roman" w:eastAsia="Times New Roman" w:hAnsi="Times New Roman" w:cs="Times New Roman"/>
        </w:rPr>
        <w:t>issues</w:t>
      </w:r>
      <w:r>
        <w:rPr>
          <w:rFonts w:ascii="Times New Roman" w:eastAsia="Times New Roman" w:hAnsi="Times New Roman" w:cs="Times New Roman"/>
          <w:spacing w:val="-5"/>
        </w:rPr>
        <w:t xml:space="preserve"> </w:t>
      </w:r>
      <w:r>
        <w:rPr>
          <w:rFonts w:ascii="Times New Roman" w:eastAsia="Times New Roman" w:hAnsi="Times New Roman" w:cs="Times New Roman"/>
        </w:rPr>
        <w:t>that</w:t>
      </w:r>
      <w:r>
        <w:rPr>
          <w:rFonts w:ascii="Times New Roman" w:eastAsia="Times New Roman" w:hAnsi="Times New Roman" w:cs="Times New Roman"/>
          <w:spacing w:val="-1"/>
        </w:rPr>
        <w:t xml:space="preserve"> </w:t>
      </w:r>
      <w:r>
        <w:rPr>
          <w:rFonts w:ascii="Times New Roman" w:eastAsia="Times New Roman" w:hAnsi="Times New Roman" w:cs="Times New Roman"/>
          <w:spacing w:val="-2"/>
        </w:rPr>
        <w:t>m</w:t>
      </w:r>
      <w:r>
        <w:rPr>
          <w:rFonts w:ascii="Times New Roman" w:eastAsia="Times New Roman" w:hAnsi="Times New Roman" w:cs="Times New Roman"/>
        </w:rPr>
        <w:t>ay jeopardize</w:t>
      </w:r>
      <w:r>
        <w:rPr>
          <w:rFonts w:ascii="Times New Roman" w:eastAsia="Times New Roman" w:hAnsi="Times New Roman" w:cs="Times New Roman"/>
          <w:spacing w:val="-9"/>
        </w:rPr>
        <w:t xml:space="preserve"> </w:t>
      </w:r>
      <w:r w:rsidR="005E1EC9">
        <w:rPr>
          <w:rFonts w:ascii="Times New Roman" w:eastAsia="Times New Roman" w:hAnsi="Times New Roman" w:cs="Times New Roman"/>
          <w:spacing w:val="-9"/>
        </w:rPr>
        <w:t>the</w:t>
      </w:r>
      <w:r>
        <w:rPr>
          <w:rFonts w:ascii="Times New Roman" w:eastAsia="Times New Roman" w:hAnsi="Times New Roman" w:cs="Times New Roman"/>
          <w:spacing w:val="-4"/>
        </w:rPr>
        <w:t xml:space="preserve"> </w:t>
      </w:r>
      <w:r>
        <w:rPr>
          <w:rFonts w:ascii="Times New Roman" w:eastAsia="Times New Roman" w:hAnsi="Times New Roman" w:cs="Times New Roman"/>
        </w:rPr>
        <w:t>venture</w:t>
      </w:r>
      <w:r>
        <w:rPr>
          <w:rFonts w:ascii="Times New Roman" w:eastAsia="Times New Roman" w:hAnsi="Times New Roman" w:cs="Times New Roman"/>
          <w:sz w:val="28"/>
          <w:szCs w:val="28"/>
        </w:rPr>
        <w:t>)</w:t>
      </w:r>
    </w:p>
    <w:p w14:paraId="460F6B9D" w14:textId="77777777" w:rsidR="009D4F17" w:rsidRDefault="009D4F17">
      <w:pPr>
        <w:spacing w:after="0" w:line="140" w:lineRule="exact"/>
        <w:rPr>
          <w:sz w:val="14"/>
          <w:szCs w:val="14"/>
        </w:rPr>
      </w:pPr>
    </w:p>
    <w:p w14:paraId="58A03BE7" w14:textId="61BF91F6" w:rsidR="005E1EC9" w:rsidRDefault="005054F2" w:rsidP="00D1642A">
      <w:pPr>
        <w:spacing w:after="0" w:line="200" w:lineRule="exact"/>
        <w:rPr>
          <w:rFonts w:ascii="Times New Roman" w:eastAsia="Times New Roman" w:hAnsi="Times New Roman" w:cs="Times New Roman"/>
          <w:b/>
          <w:bCs/>
          <w:sz w:val="28"/>
          <w:szCs w:val="28"/>
        </w:rPr>
      </w:pPr>
      <w:r>
        <w:rPr>
          <w:noProof/>
        </w:rPr>
        <mc:AlternateContent>
          <mc:Choice Requires="wps">
            <w:drawing>
              <wp:anchor distT="0" distB="0" distL="114300" distR="114300" simplePos="0" relativeHeight="251688960" behindDoc="1" locked="0" layoutInCell="1" allowOverlap="1" wp14:anchorId="4B72B3BA" wp14:editId="01818B09">
                <wp:simplePos x="0" y="0"/>
                <wp:positionH relativeFrom="page">
                  <wp:posOffset>843280</wp:posOffset>
                </wp:positionH>
                <wp:positionV relativeFrom="paragraph">
                  <wp:posOffset>46990</wp:posOffset>
                </wp:positionV>
                <wp:extent cx="6451600" cy="1601470"/>
                <wp:effectExtent l="0" t="0" r="1270" b="1905"/>
                <wp:wrapNone/>
                <wp:docPr id="2" name="Text Box 2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1600" cy="1601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310"/>
                              <w:gridCol w:w="9850"/>
                            </w:tblGrid>
                            <w:tr w:rsidR="009D4F17" w14:paraId="213E583A" w14:textId="77777777">
                              <w:trPr>
                                <w:trHeight w:hRule="exact" w:val="427"/>
                              </w:trPr>
                              <w:tc>
                                <w:tcPr>
                                  <w:tcW w:w="310" w:type="dxa"/>
                                  <w:tcBorders>
                                    <w:top w:val="nil"/>
                                    <w:left w:val="nil"/>
                                    <w:bottom w:val="nil"/>
                                    <w:right w:val="nil"/>
                                  </w:tcBorders>
                                </w:tcPr>
                                <w:p w14:paraId="491C4571" w14:textId="77777777" w:rsidR="009D4F17" w:rsidRDefault="00C20A69">
                                  <w:pPr>
                                    <w:spacing w:before="69" w:after="0" w:line="240" w:lineRule="auto"/>
                                    <w:ind w:left="40"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850" w:type="dxa"/>
                                  <w:tcBorders>
                                    <w:top w:val="nil"/>
                                    <w:left w:val="nil"/>
                                    <w:bottom w:val="nil"/>
                                    <w:right w:val="nil"/>
                                  </w:tcBorders>
                                </w:tcPr>
                                <w:p w14:paraId="5CA0D5FE" w14:textId="77777777" w:rsidR="009D4F17" w:rsidRDefault="00C20A69">
                                  <w:pPr>
                                    <w:tabs>
                                      <w:tab w:val="left" w:pos="9680"/>
                                    </w:tabs>
                                    <w:spacing w:before="69" w:after="0" w:line="240" w:lineRule="auto"/>
                                    <w:ind w:left="90" w:right="-20"/>
                                    <w:rPr>
                                      <w:rFonts w:ascii="Times New Roman" w:eastAsia="Times New Roman" w:hAnsi="Times New Roman" w:cs="Times New Roman"/>
                                      <w:sz w:val="24"/>
                                      <w:szCs w:val="24"/>
                                    </w:rPr>
                                  </w:pPr>
                                  <w:r>
                                    <w:rPr>
                                      <w:rFonts w:ascii="Times New Roman" w:eastAsia="Times New Roman" w:hAnsi="Times New Roman" w:cs="Times New Roman"/>
                                      <w:sz w:val="24"/>
                                      <w:szCs w:val="24"/>
                                      <w:u w:val="single" w:color="000000"/>
                                    </w:rPr>
                                    <w:t xml:space="preserve"> </w:t>
                                  </w:r>
                                  <w:r>
                                    <w:rPr>
                                      <w:rFonts w:ascii="Times New Roman" w:eastAsia="Times New Roman" w:hAnsi="Times New Roman" w:cs="Times New Roman"/>
                                      <w:sz w:val="24"/>
                                      <w:szCs w:val="24"/>
                                      <w:u w:val="single" w:color="000000"/>
                                    </w:rPr>
                                    <w:tab/>
                                  </w:r>
                                </w:p>
                              </w:tc>
                            </w:tr>
                            <w:tr w:rsidR="009D4F17" w14:paraId="2D252EA7" w14:textId="77777777">
                              <w:trPr>
                                <w:trHeight w:hRule="exact" w:val="414"/>
                              </w:trPr>
                              <w:tc>
                                <w:tcPr>
                                  <w:tcW w:w="310" w:type="dxa"/>
                                  <w:tcBorders>
                                    <w:top w:val="nil"/>
                                    <w:left w:val="nil"/>
                                    <w:bottom w:val="nil"/>
                                    <w:right w:val="nil"/>
                                  </w:tcBorders>
                                </w:tcPr>
                                <w:p w14:paraId="6FCB7293" w14:textId="77777777" w:rsidR="009D4F17" w:rsidRDefault="00C20A69">
                                  <w:pPr>
                                    <w:spacing w:before="56" w:after="0" w:line="240" w:lineRule="auto"/>
                                    <w:ind w:left="40"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9850" w:type="dxa"/>
                                  <w:tcBorders>
                                    <w:top w:val="nil"/>
                                    <w:left w:val="nil"/>
                                    <w:bottom w:val="nil"/>
                                    <w:right w:val="nil"/>
                                  </w:tcBorders>
                                </w:tcPr>
                                <w:p w14:paraId="6AF75282" w14:textId="77777777" w:rsidR="009D4F17" w:rsidRDefault="00C20A69">
                                  <w:pPr>
                                    <w:tabs>
                                      <w:tab w:val="left" w:pos="9800"/>
                                    </w:tabs>
                                    <w:spacing w:before="56" w:after="0" w:line="240" w:lineRule="auto"/>
                                    <w:ind w:left="90" w:right="-20"/>
                                    <w:rPr>
                                      <w:rFonts w:ascii="Times New Roman" w:eastAsia="Times New Roman" w:hAnsi="Times New Roman" w:cs="Times New Roman"/>
                                      <w:sz w:val="24"/>
                                      <w:szCs w:val="24"/>
                                    </w:rPr>
                                  </w:pPr>
                                  <w:r>
                                    <w:rPr>
                                      <w:rFonts w:ascii="Times New Roman" w:eastAsia="Times New Roman" w:hAnsi="Times New Roman" w:cs="Times New Roman"/>
                                      <w:sz w:val="24"/>
                                      <w:szCs w:val="24"/>
                                      <w:u w:val="single" w:color="000000"/>
                                    </w:rPr>
                                    <w:t xml:space="preserve"> </w:t>
                                  </w:r>
                                  <w:r>
                                    <w:rPr>
                                      <w:rFonts w:ascii="Times New Roman" w:eastAsia="Times New Roman" w:hAnsi="Times New Roman" w:cs="Times New Roman"/>
                                      <w:sz w:val="24"/>
                                      <w:szCs w:val="24"/>
                                      <w:u w:val="single" w:color="000000"/>
                                    </w:rPr>
                                    <w:tab/>
                                  </w:r>
                                </w:p>
                              </w:tc>
                            </w:tr>
                            <w:tr w:rsidR="009D4F17" w14:paraId="3B76B300" w14:textId="77777777">
                              <w:trPr>
                                <w:trHeight w:hRule="exact" w:val="414"/>
                              </w:trPr>
                              <w:tc>
                                <w:tcPr>
                                  <w:tcW w:w="310" w:type="dxa"/>
                                  <w:tcBorders>
                                    <w:top w:val="nil"/>
                                    <w:left w:val="nil"/>
                                    <w:bottom w:val="nil"/>
                                    <w:right w:val="nil"/>
                                  </w:tcBorders>
                                </w:tcPr>
                                <w:p w14:paraId="067B8607" w14:textId="77777777" w:rsidR="009D4F17" w:rsidRDefault="00C20A69">
                                  <w:pPr>
                                    <w:spacing w:before="56" w:after="0" w:line="240" w:lineRule="auto"/>
                                    <w:ind w:left="40"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9850" w:type="dxa"/>
                                  <w:tcBorders>
                                    <w:top w:val="nil"/>
                                    <w:left w:val="nil"/>
                                    <w:bottom w:val="nil"/>
                                    <w:right w:val="nil"/>
                                  </w:tcBorders>
                                </w:tcPr>
                                <w:p w14:paraId="4BD1675A" w14:textId="77777777" w:rsidR="009D4F17" w:rsidRDefault="00C20A69">
                                  <w:pPr>
                                    <w:tabs>
                                      <w:tab w:val="left" w:pos="9800"/>
                                    </w:tabs>
                                    <w:spacing w:before="56" w:after="0" w:line="240" w:lineRule="auto"/>
                                    <w:ind w:left="90" w:right="-20"/>
                                    <w:rPr>
                                      <w:rFonts w:ascii="Times New Roman" w:eastAsia="Times New Roman" w:hAnsi="Times New Roman" w:cs="Times New Roman"/>
                                      <w:sz w:val="24"/>
                                      <w:szCs w:val="24"/>
                                    </w:rPr>
                                  </w:pPr>
                                  <w:r>
                                    <w:rPr>
                                      <w:rFonts w:ascii="Times New Roman" w:eastAsia="Times New Roman" w:hAnsi="Times New Roman" w:cs="Times New Roman"/>
                                      <w:sz w:val="24"/>
                                      <w:szCs w:val="24"/>
                                      <w:u w:val="single" w:color="000000"/>
                                    </w:rPr>
                                    <w:t xml:space="preserve"> </w:t>
                                  </w:r>
                                  <w:r>
                                    <w:rPr>
                                      <w:rFonts w:ascii="Times New Roman" w:eastAsia="Times New Roman" w:hAnsi="Times New Roman" w:cs="Times New Roman"/>
                                      <w:sz w:val="24"/>
                                      <w:szCs w:val="24"/>
                                      <w:u w:val="single" w:color="000000"/>
                                    </w:rPr>
                                    <w:tab/>
                                  </w:r>
                                </w:p>
                              </w:tc>
                            </w:tr>
                          </w:tbl>
                          <w:p w14:paraId="53BDCF88" w14:textId="77777777" w:rsidR="009D4F17" w:rsidRDefault="009D4F17">
                            <w:pPr>
                              <w:spacing w:after="0" w:line="240" w:lineRule="auto"/>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72B3BA" id="_x0000_t202" coordsize="21600,21600" o:spt="202" path="m,l,21600r21600,l21600,xe">
                <v:stroke joinstyle="miter"/>
                <v:path gradientshapeok="t" o:connecttype="rect"/>
              </v:shapetype>
              <v:shape id="Text Box 208" o:spid="_x0000_s1026" type="#_x0000_t202" style="position:absolute;margin-left:66.4pt;margin-top:3.7pt;width:508pt;height:126.1pt;z-index:-2516275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310"/>
                        <w:gridCol w:w="9850"/>
                      </w:tblGrid>
                      <w:tr w:rsidR="009D4F17" w14:paraId="213E583A" w14:textId="77777777">
                        <w:trPr>
                          <w:trHeight w:hRule="exact" w:val="427"/>
                        </w:trPr>
                        <w:tc>
                          <w:tcPr>
                            <w:tcW w:w="310" w:type="dxa"/>
                            <w:tcBorders>
                              <w:top w:val="nil"/>
                              <w:left w:val="nil"/>
                              <w:bottom w:val="nil"/>
                              <w:right w:val="nil"/>
                            </w:tcBorders>
                          </w:tcPr>
                          <w:p w14:paraId="491C4571" w14:textId="77777777" w:rsidR="009D4F17" w:rsidRDefault="00C20A69">
                            <w:pPr>
                              <w:spacing w:before="69" w:after="0" w:line="240" w:lineRule="auto"/>
                              <w:ind w:left="40"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850" w:type="dxa"/>
                            <w:tcBorders>
                              <w:top w:val="nil"/>
                              <w:left w:val="nil"/>
                              <w:bottom w:val="nil"/>
                              <w:right w:val="nil"/>
                            </w:tcBorders>
                          </w:tcPr>
                          <w:p w14:paraId="5CA0D5FE" w14:textId="77777777" w:rsidR="009D4F17" w:rsidRDefault="00C20A69">
                            <w:pPr>
                              <w:tabs>
                                <w:tab w:val="left" w:pos="9680"/>
                              </w:tabs>
                              <w:spacing w:before="69" w:after="0" w:line="240" w:lineRule="auto"/>
                              <w:ind w:left="90" w:right="-20"/>
                              <w:rPr>
                                <w:rFonts w:ascii="Times New Roman" w:eastAsia="Times New Roman" w:hAnsi="Times New Roman" w:cs="Times New Roman"/>
                                <w:sz w:val="24"/>
                                <w:szCs w:val="24"/>
                              </w:rPr>
                            </w:pPr>
                            <w:r>
                              <w:rPr>
                                <w:rFonts w:ascii="Times New Roman" w:eastAsia="Times New Roman" w:hAnsi="Times New Roman" w:cs="Times New Roman"/>
                                <w:sz w:val="24"/>
                                <w:szCs w:val="24"/>
                                <w:u w:val="single" w:color="000000"/>
                              </w:rPr>
                              <w:t xml:space="preserve"> </w:t>
                            </w:r>
                            <w:r>
                              <w:rPr>
                                <w:rFonts w:ascii="Times New Roman" w:eastAsia="Times New Roman" w:hAnsi="Times New Roman" w:cs="Times New Roman"/>
                                <w:sz w:val="24"/>
                                <w:szCs w:val="24"/>
                                <w:u w:val="single" w:color="000000"/>
                              </w:rPr>
                              <w:tab/>
                            </w:r>
                          </w:p>
                        </w:tc>
                      </w:tr>
                      <w:tr w:rsidR="009D4F17" w14:paraId="2D252EA7" w14:textId="77777777">
                        <w:trPr>
                          <w:trHeight w:hRule="exact" w:val="414"/>
                        </w:trPr>
                        <w:tc>
                          <w:tcPr>
                            <w:tcW w:w="310" w:type="dxa"/>
                            <w:tcBorders>
                              <w:top w:val="nil"/>
                              <w:left w:val="nil"/>
                              <w:bottom w:val="nil"/>
                              <w:right w:val="nil"/>
                            </w:tcBorders>
                          </w:tcPr>
                          <w:p w14:paraId="6FCB7293" w14:textId="77777777" w:rsidR="009D4F17" w:rsidRDefault="00C20A69">
                            <w:pPr>
                              <w:spacing w:before="56" w:after="0" w:line="240" w:lineRule="auto"/>
                              <w:ind w:left="40"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9850" w:type="dxa"/>
                            <w:tcBorders>
                              <w:top w:val="nil"/>
                              <w:left w:val="nil"/>
                              <w:bottom w:val="nil"/>
                              <w:right w:val="nil"/>
                            </w:tcBorders>
                          </w:tcPr>
                          <w:p w14:paraId="6AF75282" w14:textId="77777777" w:rsidR="009D4F17" w:rsidRDefault="00C20A69">
                            <w:pPr>
                              <w:tabs>
                                <w:tab w:val="left" w:pos="9800"/>
                              </w:tabs>
                              <w:spacing w:before="56" w:after="0" w:line="240" w:lineRule="auto"/>
                              <w:ind w:left="90" w:right="-20"/>
                              <w:rPr>
                                <w:rFonts w:ascii="Times New Roman" w:eastAsia="Times New Roman" w:hAnsi="Times New Roman" w:cs="Times New Roman"/>
                                <w:sz w:val="24"/>
                                <w:szCs w:val="24"/>
                              </w:rPr>
                            </w:pPr>
                            <w:r>
                              <w:rPr>
                                <w:rFonts w:ascii="Times New Roman" w:eastAsia="Times New Roman" w:hAnsi="Times New Roman" w:cs="Times New Roman"/>
                                <w:sz w:val="24"/>
                                <w:szCs w:val="24"/>
                                <w:u w:val="single" w:color="000000"/>
                              </w:rPr>
                              <w:t xml:space="preserve"> </w:t>
                            </w:r>
                            <w:r>
                              <w:rPr>
                                <w:rFonts w:ascii="Times New Roman" w:eastAsia="Times New Roman" w:hAnsi="Times New Roman" w:cs="Times New Roman"/>
                                <w:sz w:val="24"/>
                                <w:szCs w:val="24"/>
                                <w:u w:val="single" w:color="000000"/>
                              </w:rPr>
                              <w:tab/>
                            </w:r>
                          </w:p>
                        </w:tc>
                      </w:tr>
                      <w:tr w:rsidR="009D4F17" w14:paraId="3B76B300" w14:textId="77777777">
                        <w:trPr>
                          <w:trHeight w:hRule="exact" w:val="414"/>
                        </w:trPr>
                        <w:tc>
                          <w:tcPr>
                            <w:tcW w:w="310" w:type="dxa"/>
                            <w:tcBorders>
                              <w:top w:val="nil"/>
                              <w:left w:val="nil"/>
                              <w:bottom w:val="nil"/>
                              <w:right w:val="nil"/>
                            </w:tcBorders>
                          </w:tcPr>
                          <w:p w14:paraId="067B8607" w14:textId="77777777" w:rsidR="009D4F17" w:rsidRDefault="00C20A69">
                            <w:pPr>
                              <w:spacing w:before="56" w:after="0" w:line="240" w:lineRule="auto"/>
                              <w:ind w:left="40"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9850" w:type="dxa"/>
                            <w:tcBorders>
                              <w:top w:val="nil"/>
                              <w:left w:val="nil"/>
                              <w:bottom w:val="nil"/>
                              <w:right w:val="nil"/>
                            </w:tcBorders>
                          </w:tcPr>
                          <w:p w14:paraId="4BD1675A" w14:textId="77777777" w:rsidR="009D4F17" w:rsidRDefault="00C20A69">
                            <w:pPr>
                              <w:tabs>
                                <w:tab w:val="left" w:pos="9800"/>
                              </w:tabs>
                              <w:spacing w:before="56" w:after="0" w:line="240" w:lineRule="auto"/>
                              <w:ind w:left="90" w:right="-20"/>
                              <w:rPr>
                                <w:rFonts w:ascii="Times New Roman" w:eastAsia="Times New Roman" w:hAnsi="Times New Roman" w:cs="Times New Roman"/>
                                <w:sz w:val="24"/>
                                <w:szCs w:val="24"/>
                              </w:rPr>
                            </w:pPr>
                            <w:r>
                              <w:rPr>
                                <w:rFonts w:ascii="Times New Roman" w:eastAsia="Times New Roman" w:hAnsi="Times New Roman" w:cs="Times New Roman"/>
                                <w:sz w:val="24"/>
                                <w:szCs w:val="24"/>
                                <w:u w:val="single" w:color="000000"/>
                              </w:rPr>
                              <w:t xml:space="preserve"> </w:t>
                            </w:r>
                            <w:r>
                              <w:rPr>
                                <w:rFonts w:ascii="Times New Roman" w:eastAsia="Times New Roman" w:hAnsi="Times New Roman" w:cs="Times New Roman"/>
                                <w:sz w:val="24"/>
                                <w:szCs w:val="24"/>
                                <w:u w:val="single" w:color="000000"/>
                              </w:rPr>
                              <w:tab/>
                            </w:r>
                          </w:p>
                        </w:tc>
                      </w:tr>
                    </w:tbl>
                    <w:p w14:paraId="53BDCF88" w14:textId="77777777" w:rsidR="009D4F17" w:rsidRDefault="009D4F17">
                      <w:pPr>
                        <w:spacing w:after="0" w:line="240" w:lineRule="auto"/>
                      </w:pPr>
                    </w:p>
                  </w:txbxContent>
                </v:textbox>
                <w10:wrap anchorx="page"/>
              </v:shape>
            </w:pict>
          </mc:Fallback>
        </mc:AlternateContent>
      </w:r>
    </w:p>
    <w:p w14:paraId="1626ECE7" w14:textId="77777777" w:rsidR="005E1EC9" w:rsidRDefault="005E1EC9" w:rsidP="005E1EC9">
      <w:pPr>
        <w:spacing w:after="0" w:line="240" w:lineRule="auto"/>
        <w:ind w:left="108" w:right="-20"/>
        <w:rPr>
          <w:rFonts w:ascii="Times New Roman" w:eastAsia="Times New Roman" w:hAnsi="Times New Roman" w:cs="Times New Roman"/>
          <w:b/>
          <w:bCs/>
          <w:sz w:val="28"/>
          <w:szCs w:val="28"/>
        </w:rPr>
      </w:pPr>
    </w:p>
    <w:p w14:paraId="6E5B278B" w14:textId="77777777" w:rsidR="005E1EC9" w:rsidRDefault="005E1EC9" w:rsidP="005E1EC9">
      <w:pPr>
        <w:spacing w:after="0" w:line="240" w:lineRule="auto"/>
        <w:ind w:left="108" w:right="-20"/>
        <w:rPr>
          <w:rFonts w:ascii="Times New Roman" w:eastAsia="Times New Roman" w:hAnsi="Times New Roman" w:cs="Times New Roman"/>
          <w:b/>
          <w:bCs/>
          <w:sz w:val="28"/>
          <w:szCs w:val="28"/>
        </w:rPr>
      </w:pPr>
    </w:p>
    <w:p w14:paraId="3A08E03B" w14:textId="77777777" w:rsidR="005E1EC9" w:rsidRDefault="005E1EC9" w:rsidP="005E1EC9">
      <w:pPr>
        <w:spacing w:after="0" w:line="240" w:lineRule="auto"/>
        <w:ind w:left="108" w:right="-20"/>
        <w:rPr>
          <w:rFonts w:ascii="Times New Roman" w:eastAsia="Times New Roman" w:hAnsi="Times New Roman" w:cs="Times New Roman"/>
          <w:b/>
          <w:bCs/>
          <w:sz w:val="28"/>
          <w:szCs w:val="28"/>
        </w:rPr>
      </w:pPr>
    </w:p>
    <w:p w14:paraId="018EFE18" w14:textId="77777777" w:rsidR="005E1EC9" w:rsidRDefault="005E1EC9" w:rsidP="005E1EC9">
      <w:pPr>
        <w:spacing w:after="0" w:line="240" w:lineRule="auto"/>
        <w:ind w:left="108" w:right="-20"/>
        <w:rPr>
          <w:rFonts w:ascii="Times New Roman" w:eastAsia="Times New Roman" w:hAnsi="Times New Roman" w:cs="Times New Roman"/>
          <w:b/>
          <w:bCs/>
          <w:sz w:val="28"/>
          <w:szCs w:val="28"/>
        </w:rPr>
      </w:pPr>
    </w:p>
    <w:p w14:paraId="65B69D35" w14:textId="77777777" w:rsidR="00D1642A" w:rsidRDefault="00D1642A" w:rsidP="00FF7029">
      <w:pPr>
        <w:spacing w:after="0" w:line="240" w:lineRule="auto"/>
        <w:ind w:left="108" w:right="-20"/>
        <w:rPr>
          <w:rFonts w:ascii="Times New Roman" w:eastAsia="Times New Roman" w:hAnsi="Times New Roman" w:cs="Times New Roman"/>
          <w:sz w:val="24"/>
          <w:szCs w:val="24"/>
        </w:rPr>
      </w:pPr>
    </w:p>
    <w:p w14:paraId="29B9E6D4" w14:textId="77777777" w:rsidR="00FF7029" w:rsidRPr="00C20A69" w:rsidRDefault="00FF7029" w:rsidP="00C20A69">
      <w:pPr>
        <w:spacing w:before="23" w:after="0" w:line="316" w:lineRule="exact"/>
        <w:ind w:left="108" w:right="-20"/>
        <w:rPr>
          <w:rFonts w:ascii="Times New Roman" w:eastAsia="Times New Roman" w:hAnsi="Times New Roman" w:cs="Times New Roman"/>
          <w:position w:val="-1"/>
          <w:sz w:val="28"/>
          <w:szCs w:val="28"/>
        </w:rPr>
      </w:pPr>
      <w:r w:rsidRPr="00C20A69">
        <w:rPr>
          <w:rFonts w:ascii="Times New Roman" w:eastAsia="Times New Roman" w:hAnsi="Times New Roman" w:cs="Times New Roman"/>
          <w:position w:val="-1"/>
          <w:sz w:val="28"/>
          <w:szCs w:val="28"/>
        </w:rPr>
        <w:t>The Feasibility Study completed allows you to make an informed evaluation about the business idea</w:t>
      </w:r>
      <w:r w:rsidR="00473CF2">
        <w:rPr>
          <w:rFonts w:ascii="Times New Roman" w:eastAsia="Times New Roman" w:hAnsi="Times New Roman" w:cs="Times New Roman"/>
          <w:position w:val="-1"/>
          <w:sz w:val="28"/>
          <w:szCs w:val="28"/>
        </w:rPr>
        <w:t>.</w:t>
      </w:r>
    </w:p>
    <w:p w14:paraId="5BD91986" w14:textId="77777777" w:rsidR="00FF7029" w:rsidRPr="00C20A69" w:rsidRDefault="00FF7029" w:rsidP="00C20A69">
      <w:pPr>
        <w:spacing w:before="23" w:after="0" w:line="316" w:lineRule="exact"/>
        <w:ind w:left="108" w:right="-20"/>
        <w:rPr>
          <w:rFonts w:ascii="Times New Roman" w:eastAsia="Times New Roman" w:hAnsi="Times New Roman" w:cs="Times New Roman"/>
          <w:position w:val="-1"/>
          <w:sz w:val="28"/>
          <w:szCs w:val="28"/>
        </w:rPr>
      </w:pPr>
    </w:p>
    <w:p w14:paraId="32B50099" w14:textId="77777777" w:rsidR="00FF7029" w:rsidRPr="00C20A69" w:rsidRDefault="00FF7029" w:rsidP="00473CF2">
      <w:pPr>
        <w:spacing w:before="23" w:after="0" w:line="316" w:lineRule="exact"/>
        <w:ind w:left="108" w:right="-20"/>
        <w:rPr>
          <w:rFonts w:ascii="Times New Roman" w:eastAsia="Times New Roman" w:hAnsi="Times New Roman" w:cs="Times New Roman"/>
          <w:position w:val="-1"/>
          <w:sz w:val="28"/>
          <w:szCs w:val="28"/>
        </w:rPr>
      </w:pPr>
      <w:r w:rsidRPr="00C20A69">
        <w:rPr>
          <w:rFonts w:ascii="Times New Roman" w:eastAsia="Times New Roman" w:hAnsi="Times New Roman" w:cs="Times New Roman"/>
          <w:position w:val="-1"/>
          <w:sz w:val="28"/>
          <w:szCs w:val="28"/>
        </w:rPr>
        <w:t>•</w:t>
      </w:r>
      <w:r w:rsidRPr="00C20A69">
        <w:rPr>
          <w:rFonts w:ascii="Times New Roman" w:eastAsia="Times New Roman" w:hAnsi="Times New Roman" w:cs="Times New Roman"/>
          <w:position w:val="-1"/>
          <w:sz w:val="28"/>
          <w:szCs w:val="28"/>
        </w:rPr>
        <w:tab/>
      </w:r>
      <w:r w:rsidR="00473CF2">
        <w:rPr>
          <w:rFonts w:ascii="Times New Roman" w:eastAsia="Times New Roman" w:hAnsi="Times New Roman" w:cs="Times New Roman"/>
          <w:position w:val="-1"/>
          <w:sz w:val="28"/>
          <w:szCs w:val="28"/>
        </w:rPr>
        <w:t xml:space="preserve">Weight up the Pros and Cons of the </w:t>
      </w:r>
      <w:r w:rsidRPr="00C20A69">
        <w:rPr>
          <w:rFonts w:ascii="Times New Roman" w:eastAsia="Times New Roman" w:hAnsi="Times New Roman" w:cs="Times New Roman"/>
          <w:position w:val="-1"/>
          <w:sz w:val="28"/>
          <w:szCs w:val="28"/>
        </w:rPr>
        <w:t>product</w:t>
      </w:r>
      <w:r w:rsidR="00473CF2">
        <w:rPr>
          <w:rFonts w:ascii="Times New Roman" w:eastAsia="Times New Roman" w:hAnsi="Times New Roman" w:cs="Times New Roman"/>
          <w:position w:val="-1"/>
          <w:sz w:val="28"/>
          <w:szCs w:val="28"/>
        </w:rPr>
        <w:t>.  Is this a good business innovation</w:t>
      </w:r>
      <w:r w:rsidRPr="00C20A69">
        <w:rPr>
          <w:rFonts w:ascii="Times New Roman" w:eastAsia="Times New Roman" w:hAnsi="Times New Roman" w:cs="Times New Roman"/>
          <w:position w:val="-1"/>
          <w:sz w:val="28"/>
          <w:szCs w:val="28"/>
        </w:rPr>
        <w:t>?</w:t>
      </w:r>
    </w:p>
    <w:p w14:paraId="64E4BC08" w14:textId="77777777" w:rsidR="00FF7029" w:rsidRPr="00C20A69" w:rsidRDefault="00FF7029" w:rsidP="00C20A69">
      <w:pPr>
        <w:spacing w:before="23" w:after="0" w:line="316" w:lineRule="exact"/>
        <w:ind w:right="-20"/>
        <w:rPr>
          <w:rFonts w:ascii="Times New Roman" w:eastAsia="Times New Roman" w:hAnsi="Times New Roman" w:cs="Times New Roman"/>
          <w:position w:val="-1"/>
          <w:sz w:val="28"/>
          <w:szCs w:val="28"/>
        </w:rPr>
      </w:pPr>
    </w:p>
    <w:sectPr w:rsidR="00FF7029" w:rsidRPr="00C20A69" w:rsidSect="005E1EC9">
      <w:pgSz w:w="12240" w:h="15840"/>
      <w:pgMar w:top="1480" w:right="640" w:bottom="420" w:left="780" w:header="0" w:footer="2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4BF92A" w14:textId="77777777" w:rsidR="0067445F" w:rsidRDefault="0067445F">
      <w:pPr>
        <w:spacing w:after="0" w:line="240" w:lineRule="auto"/>
      </w:pPr>
      <w:r>
        <w:separator/>
      </w:r>
    </w:p>
  </w:endnote>
  <w:endnote w:type="continuationSeparator" w:id="0">
    <w:p w14:paraId="10FF87D1" w14:textId="77777777" w:rsidR="0067445F" w:rsidRDefault="006744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54B1A4" w14:textId="6B3FFB10" w:rsidR="009D4F17" w:rsidRDefault="005054F2">
    <w:pPr>
      <w:spacing w:after="0" w:line="200" w:lineRule="exact"/>
      <w:rPr>
        <w:sz w:val="20"/>
        <w:szCs w:val="20"/>
      </w:rPr>
    </w:pPr>
    <w:r>
      <w:rPr>
        <w:noProof/>
      </w:rPr>
      <mc:AlternateContent>
        <mc:Choice Requires="wps">
          <w:drawing>
            <wp:anchor distT="0" distB="0" distL="114300" distR="114300" simplePos="0" relativeHeight="251657728" behindDoc="1" locked="0" layoutInCell="1" allowOverlap="1" wp14:anchorId="7302AFB9" wp14:editId="6C49EE18">
              <wp:simplePos x="0" y="0"/>
              <wp:positionH relativeFrom="page">
                <wp:posOffset>7194550</wp:posOffset>
              </wp:positionH>
              <wp:positionV relativeFrom="page">
                <wp:posOffset>9778365</wp:posOffset>
              </wp:positionV>
              <wp:extent cx="130810" cy="180340"/>
              <wp:effectExtent l="3175" t="0" r="0" b="444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810" cy="180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E338F6" w14:textId="77777777" w:rsidR="009D4F17" w:rsidRDefault="00C20A69">
                          <w:pPr>
                            <w:spacing w:after="0" w:line="269" w:lineRule="exact"/>
                            <w:ind w:left="40" w:right="-20"/>
                            <w:rPr>
                              <w:rFonts w:ascii="Times New Roman" w:eastAsia="Times New Roman" w:hAnsi="Times New Roman" w:cs="Times New Roman"/>
                              <w:sz w:val="24"/>
                              <w:szCs w:val="24"/>
                            </w:rPr>
                          </w:pPr>
                          <w:r>
                            <w:fldChar w:fldCharType="begin"/>
                          </w:r>
                          <w:r>
                            <w:rPr>
                              <w:rFonts w:ascii="Times New Roman" w:eastAsia="Times New Roman" w:hAnsi="Times New Roman" w:cs="Times New Roman"/>
                              <w:sz w:val="24"/>
                              <w:szCs w:val="24"/>
                            </w:rPr>
                            <w:instrText xml:space="preserve"> PAGE </w:instrText>
                          </w:r>
                          <w:r>
                            <w:fldChar w:fldCharType="separate"/>
                          </w:r>
                          <w:r w:rsidR="00473CF2">
                            <w:rPr>
                              <w:rFonts w:ascii="Times New Roman" w:eastAsia="Times New Roman" w:hAnsi="Times New Roman" w:cs="Times New Roman"/>
                              <w:noProof/>
                              <w:sz w:val="24"/>
                              <w:szCs w:val="24"/>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02AFB9" id="_x0000_t202" coordsize="21600,21600" o:spt="202" path="m,l,21600r21600,l21600,xe">
              <v:stroke joinstyle="miter"/>
              <v:path gradientshapeok="t" o:connecttype="rect"/>
            </v:shapetype>
            <v:shape id="Text Box 1" o:spid="_x0000_s1027" type="#_x0000_t202" style="position:absolute;margin-left:566.5pt;margin-top:769.95pt;width:10.3pt;height:14.2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" filled="f" stroked="f">
              <v:textbox inset="0,0,0,0">
                <w:txbxContent>
                  <w:p w14:paraId="3BE338F6" w14:textId="77777777" w:rsidR="009D4F17" w:rsidRDefault="00C20A69">
                    <w:pPr>
                      <w:spacing w:after="0" w:line="269" w:lineRule="exact"/>
                      <w:ind w:left="40" w:right="-20"/>
                      <w:rPr>
                        <w:rFonts w:ascii="Times New Roman" w:eastAsia="Times New Roman" w:hAnsi="Times New Roman" w:cs="Times New Roman"/>
                        <w:sz w:val="24"/>
                        <w:szCs w:val="24"/>
                      </w:rPr>
                    </w:pPr>
                    <w:r>
                      <w:fldChar w:fldCharType="begin"/>
                    </w:r>
                    <w:r>
                      <w:rPr>
                        <w:rFonts w:ascii="Times New Roman" w:eastAsia="Times New Roman" w:hAnsi="Times New Roman" w:cs="Times New Roman"/>
                        <w:sz w:val="24"/>
                        <w:szCs w:val="24"/>
                      </w:rPr>
                      <w:instrText xml:space="preserve"> PAGE </w:instrText>
                    </w:r>
                    <w:r>
                      <w:fldChar w:fldCharType="separate"/>
                    </w:r>
                    <w:r w:rsidR="00473CF2">
                      <w:rPr>
                        <w:rFonts w:ascii="Times New Roman" w:eastAsia="Times New Roman" w:hAnsi="Times New Roman" w:cs="Times New Roman"/>
                        <w:noProof/>
                        <w:sz w:val="24"/>
                        <w:szCs w:val="24"/>
                      </w:rP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8B84EF" w14:textId="77777777" w:rsidR="0067445F" w:rsidRDefault="0067445F">
      <w:pPr>
        <w:spacing w:after="0" w:line="240" w:lineRule="auto"/>
      </w:pPr>
      <w:r>
        <w:separator/>
      </w:r>
    </w:p>
  </w:footnote>
  <w:footnote w:type="continuationSeparator" w:id="0">
    <w:p w14:paraId="3967F8EE" w14:textId="77777777" w:rsidR="0067445F" w:rsidRDefault="0067445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F17"/>
    <w:rsid w:val="0012160E"/>
    <w:rsid w:val="002F37FF"/>
    <w:rsid w:val="0033113E"/>
    <w:rsid w:val="00473CF2"/>
    <w:rsid w:val="004DCD32"/>
    <w:rsid w:val="005054F2"/>
    <w:rsid w:val="005C7D04"/>
    <w:rsid w:val="005E1EC9"/>
    <w:rsid w:val="0067445F"/>
    <w:rsid w:val="00843DDA"/>
    <w:rsid w:val="00961101"/>
    <w:rsid w:val="009D4F17"/>
    <w:rsid w:val="00C04561"/>
    <w:rsid w:val="00C20A69"/>
    <w:rsid w:val="00C30C40"/>
    <w:rsid w:val="00C45C5B"/>
    <w:rsid w:val="00C54095"/>
    <w:rsid w:val="00CF05CF"/>
    <w:rsid w:val="00D1642A"/>
    <w:rsid w:val="00FF7029"/>
    <w:rsid w:val="01D3DCB1"/>
    <w:rsid w:val="02F3C561"/>
    <w:rsid w:val="0407FA22"/>
    <w:rsid w:val="06F1D126"/>
    <w:rsid w:val="08FDF72D"/>
    <w:rsid w:val="0992E26F"/>
    <w:rsid w:val="0FFD3EB4"/>
    <w:rsid w:val="1204EB61"/>
    <w:rsid w:val="15A09FBC"/>
    <w:rsid w:val="16D6726C"/>
    <w:rsid w:val="1E03E63D"/>
    <w:rsid w:val="217301BD"/>
    <w:rsid w:val="28BB7C76"/>
    <w:rsid w:val="2CC94B44"/>
    <w:rsid w:val="2ECA04FB"/>
    <w:rsid w:val="32523B00"/>
    <w:rsid w:val="34629346"/>
    <w:rsid w:val="36C76083"/>
    <w:rsid w:val="3711BE83"/>
    <w:rsid w:val="373277B1"/>
    <w:rsid w:val="3C3AFC1B"/>
    <w:rsid w:val="4061E566"/>
    <w:rsid w:val="4348C857"/>
    <w:rsid w:val="44DA5FEA"/>
    <w:rsid w:val="4AC3BE2C"/>
    <w:rsid w:val="4E83564D"/>
    <w:rsid w:val="51D92FF0"/>
    <w:rsid w:val="524F28F8"/>
    <w:rsid w:val="555CD18D"/>
    <w:rsid w:val="55DBE33A"/>
    <w:rsid w:val="5AE7C2D7"/>
    <w:rsid w:val="5BFC58C7"/>
    <w:rsid w:val="5C036182"/>
    <w:rsid w:val="5C9E2F56"/>
    <w:rsid w:val="5D1EADAF"/>
    <w:rsid w:val="5F25D524"/>
    <w:rsid w:val="5F33303B"/>
    <w:rsid w:val="62610980"/>
    <w:rsid w:val="656896C6"/>
    <w:rsid w:val="65F71C69"/>
    <w:rsid w:val="67ED3FFA"/>
    <w:rsid w:val="690D4FC7"/>
    <w:rsid w:val="6DA81613"/>
    <w:rsid w:val="6DD44089"/>
    <w:rsid w:val="73E880CD"/>
    <w:rsid w:val="76BD4FC6"/>
    <w:rsid w:val="774EF859"/>
    <w:rsid w:val="7792C058"/>
    <w:rsid w:val="7A7A1357"/>
    <w:rsid w:val="7E05067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40EECE"/>
  <w15:docId w15:val="{E0723CD1-8FEB-4086-A743-F6206A813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DD9A7A92E247C46BBFB0ECFFECF0422" ma:contentTypeVersion="0" ma:contentTypeDescription="Create a new document." ma:contentTypeScope="" ma:versionID="b0907f9ee39ee485c891031d8970df01">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6FB2CD-C290-4170-8B82-7CB085F3264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86B5D1F-270C-40F1-B958-9AD66A6C3827}">
  <ds:schemaRefs>
    <ds:schemaRef ds:uri="http://schemas.microsoft.com/sharepoint/v3/contenttype/forms"/>
  </ds:schemaRefs>
</ds:datastoreItem>
</file>

<file path=customXml/itemProps3.xml><?xml version="1.0" encoding="utf-8"?>
<ds:datastoreItem xmlns:ds="http://schemas.openxmlformats.org/officeDocument/2006/customXml" ds:itemID="{9C160EB5-8F84-4504-B2F5-17F0872999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2</Pages>
  <Words>453</Words>
  <Characters>2586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Microsoft Word - Fill in the blanks Feas Study-050807-jhs _2_</vt:lpstr>
    </vt:vector>
  </TitlesOfParts>
  <Company/>
  <LinksUpToDate>false</LinksUpToDate>
  <CharactersWithSpaces>3033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Fill in the blanks Feas Study-050807-jhs _2_</dc:title>
  <dc:creator>lbenton</dc:creator>
  <cp:lastModifiedBy>Deniss Danilovs (Student)</cp:lastModifiedBy>
  <cp:revision>10</cp:revision>
  <dcterms:created xsi:type="dcterms:W3CDTF">2020-10-15T13:53:00Z</dcterms:created>
  <dcterms:modified xsi:type="dcterms:W3CDTF">2022-02-16T17:45:00Z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2011-03-09T00:00:00Z</vt:filetime>
  </property>
  <property fmtid="{D5CDD505-2E9C-101B-9397-08002B2CF9AE}" pid="3" name="LastSaved">
    <vt:filetime>2017-10-17T00:00:00Z</vt:filetime>
  </property>
  <property fmtid="{D5CDD505-2E9C-101B-9397-08002B2CF9AE}" pid="4" name="ContentTypeId">
    <vt:lpwstr>0x0101009DD9A7A92E247C46BBFB0ECFFECF0422</vt:lpwstr>
  </property>
</Properties>
</file>